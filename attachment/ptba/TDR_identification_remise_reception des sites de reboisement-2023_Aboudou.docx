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EE877" w14:textId="77777777" w:rsidR="003E255A" w:rsidRDefault="00AD4D9D">
      <w:pPr>
        <w:pStyle w:val="Sansinterligne"/>
        <w:jc w:val="both"/>
        <w:rPr>
          <w:rFonts w:ascii="Times New Roman" w:hAnsi="Times New Roman" w:cs="Times New Roman"/>
          <w:sz w:val="24"/>
          <w:szCs w:val="24"/>
        </w:rPr>
      </w:pPr>
      <w:bookmarkStart w:id="0" w:name="_GoBack"/>
      <w:bookmarkEnd w:id="0"/>
      <w:r>
        <w:rPr>
          <w:rFonts w:ascii="Times New Roman" w:hAnsi="Times New Roman" w:cs="Times New Roman"/>
          <w:b/>
          <w:sz w:val="24"/>
          <w:szCs w:val="24"/>
        </w:rPr>
        <w:t>MINISTERE DE L’ENVIRONNEMENT                                        REPUBLIQUE-TOGOLAISE</w:t>
      </w:r>
    </w:p>
    <w:p w14:paraId="0818E29E" w14:textId="77777777" w:rsidR="003E255A" w:rsidRDefault="00AD4D9D">
      <w:pPr>
        <w:spacing w:after="0"/>
        <w:jc w:val="both"/>
        <w:rPr>
          <w:rFonts w:ascii="Times New Roman" w:hAnsi="Times New Roman" w:cs="Times New Roman"/>
          <w:sz w:val="24"/>
          <w:szCs w:val="24"/>
        </w:rPr>
      </w:pPr>
      <w:r>
        <w:rPr>
          <w:rFonts w:ascii="Times New Roman" w:eastAsia="Times New Roman" w:hAnsi="Times New Roman" w:cs="Times New Roman"/>
          <w:b/>
          <w:sz w:val="24"/>
          <w:szCs w:val="24"/>
        </w:rPr>
        <w:t xml:space="preserve">ET DES RESSOURCES FORESTIERES </w:t>
      </w:r>
      <w:r>
        <w:rPr>
          <w:rFonts w:ascii="Times New Roman" w:eastAsia="Times New Roman" w:hAnsi="Times New Roman" w:cs="Times New Roman"/>
          <w:b/>
          <w:sz w:val="24"/>
          <w:szCs w:val="24"/>
          <w:lang w:eastAsia="fr-FR"/>
        </w:rPr>
        <w:t xml:space="preserve">                                              Travail-Liberté-Patrie</w:t>
      </w:r>
    </w:p>
    <w:p w14:paraId="3DBA8284" w14:textId="77777777" w:rsidR="003E255A" w:rsidRDefault="00AD4D9D">
      <w:pPr>
        <w:tabs>
          <w:tab w:val="left" w:pos="851"/>
          <w:tab w:val="left" w:pos="1276"/>
          <w:tab w:val="left" w:pos="2410"/>
        </w:tabs>
        <w:spacing w:after="0"/>
        <w:jc w:val="both"/>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             ---------------------------                                                                              -------------</w:t>
      </w:r>
    </w:p>
    <w:p w14:paraId="372DE7DB" w14:textId="77777777" w:rsidR="003E255A" w:rsidRDefault="00AD4D9D">
      <w:pPr>
        <w:spacing w:after="0"/>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          SECRETARIAT GENERAL</w:t>
      </w:r>
    </w:p>
    <w:p w14:paraId="77249798" w14:textId="77777777" w:rsidR="003E255A" w:rsidRDefault="00AD4D9D">
      <w:pPr>
        <w:spacing w:after="0"/>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                    ----------------</w:t>
      </w:r>
    </w:p>
    <w:p w14:paraId="51D896A8" w14:textId="77777777" w:rsidR="003E255A" w:rsidRDefault="00AD4D9D">
      <w:pPr>
        <w:tabs>
          <w:tab w:val="left" w:pos="1276"/>
          <w:tab w:val="left" w:pos="2410"/>
        </w:tabs>
        <w:spacing w:after="0"/>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     DIRECTION DES RESSOURCES </w:t>
      </w:r>
    </w:p>
    <w:p w14:paraId="7D188F5B" w14:textId="77777777" w:rsidR="003E255A" w:rsidRDefault="00AD4D9D">
      <w:pPr>
        <w:spacing w:after="0"/>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                  FORESTIE</w:t>
      </w:r>
      <w:r>
        <w:rPr>
          <w:rFonts w:ascii="Times New Roman" w:eastAsia="Times New Roman" w:hAnsi="Times New Roman" w:cs="Times New Roman"/>
          <w:b/>
          <w:sz w:val="24"/>
          <w:szCs w:val="24"/>
          <w:lang w:eastAsia="fr-FR"/>
        </w:rPr>
        <w:t>RES</w:t>
      </w:r>
    </w:p>
    <w:p w14:paraId="32409E94" w14:textId="77777777" w:rsidR="003E255A" w:rsidRDefault="00AD4D9D">
      <w:pPr>
        <w:pStyle w:val="Sansinterligne"/>
        <w:tabs>
          <w:tab w:val="left" w:pos="1134"/>
          <w:tab w:val="left" w:pos="2410"/>
        </w:tabs>
        <w:rPr>
          <w:rFonts w:ascii="Times New Roman" w:hAnsi="Times New Roman" w:cs="Times New Roman"/>
          <w:sz w:val="24"/>
          <w:szCs w:val="24"/>
        </w:rPr>
      </w:pPr>
      <w:r>
        <w:rPr>
          <w:rFonts w:ascii="Times New Roman" w:hAnsi="Times New Roman" w:cs="Times New Roman"/>
          <w:b/>
          <w:sz w:val="24"/>
          <w:szCs w:val="24"/>
        </w:rPr>
        <w:t xml:space="preserve">                    ----------------</w:t>
      </w:r>
    </w:p>
    <w:p w14:paraId="74106BCE" w14:textId="77777777" w:rsidR="003E255A" w:rsidRDefault="003E255A">
      <w:pPr>
        <w:spacing w:after="0" w:line="240" w:lineRule="auto"/>
        <w:jc w:val="both"/>
        <w:rPr>
          <w:rFonts w:ascii="Times New Roman" w:eastAsia="Times New Roman" w:hAnsi="Times New Roman" w:cs="Times New Roman"/>
          <w:b/>
          <w:sz w:val="10"/>
          <w:szCs w:val="24"/>
          <w:lang w:eastAsia="fr-FR"/>
        </w:rPr>
      </w:pPr>
    </w:p>
    <w:p w14:paraId="3504A816" w14:textId="77777777" w:rsidR="003E255A" w:rsidRDefault="003E255A">
      <w:pPr>
        <w:spacing w:after="0" w:line="240" w:lineRule="auto"/>
        <w:jc w:val="both"/>
        <w:rPr>
          <w:rFonts w:ascii="Times New Roman" w:eastAsia="Times New Roman" w:hAnsi="Times New Roman" w:cs="Times New Roman"/>
          <w:b/>
          <w:sz w:val="10"/>
          <w:szCs w:val="24"/>
          <w:lang w:eastAsia="fr-FR"/>
        </w:rPr>
      </w:pPr>
    </w:p>
    <w:p w14:paraId="0EB11D5A" w14:textId="77777777" w:rsidR="003E255A" w:rsidRDefault="003E255A">
      <w:pPr>
        <w:spacing w:after="0" w:line="240" w:lineRule="auto"/>
        <w:jc w:val="both"/>
        <w:rPr>
          <w:rFonts w:ascii="Times New Roman" w:eastAsia="Times New Roman" w:hAnsi="Times New Roman" w:cs="Times New Roman"/>
          <w:b/>
          <w:sz w:val="10"/>
          <w:szCs w:val="24"/>
          <w:lang w:eastAsia="fr-FR"/>
        </w:rPr>
      </w:pPr>
    </w:p>
    <w:p w14:paraId="3BBFB281" w14:textId="77777777" w:rsidR="003E255A" w:rsidRDefault="003E255A">
      <w:pPr>
        <w:spacing w:after="0" w:line="240" w:lineRule="auto"/>
        <w:jc w:val="both"/>
        <w:rPr>
          <w:rFonts w:ascii="Times New Roman" w:eastAsia="Times New Roman" w:hAnsi="Times New Roman" w:cs="Times New Roman"/>
          <w:b/>
          <w:sz w:val="10"/>
          <w:szCs w:val="24"/>
          <w:lang w:eastAsia="fr-FR"/>
        </w:rPr>
      </w:pPr>
    </w:p>
    <w:p w14:paraId="442FCA2B" w14:textId="77777777" w:rsidR="003E255A" w:rsidRDefault="003E255A">
      <w:pPr>
        <w:spacing w:after="0" w:line="240" w:lineRule="auto"/>
        <w:jc w:val="both"/>
        <w:rPr>
          <w:rFonts w:ascii="Times New Roman" w:eastAsia="Times New Roman" w:hAnsi="Times New Roman" w:cs="Times New Roman"/>
          <w:b/>
          <w:sz w:val="24"/>
          <w:szCs w:val="24"/>
          <w:lang w:eastAsia="fr-FR"/>
        </w:rPr>
      </w:pPr>
    </w:p>
    <w:p w14:paraId="786B9C26" w14:textId="77777777" w:rsidR="003E255A" w:rsidRDefault="003E255A">
      <w:pPr>
        <w:spacing w:after="0" w:line="240" w:lineRule="auto"/>
        <w:jc w:val="both"/>
        <w:rPr>
          <w:rFonts w:ascii="Times New Roman" w:eastAsia="Times New Roman" w:hAnsi="Times New Roman" w:cs="Times New Roman"/>
          <w:b/>
          <w:sz w:val="24"/>
          <w:szCs w:val="24"/>
          <w:lang w:eastAsia="fr-FR"/>
        </w:rPr>
      </w:pPr>
    </w:p>
    <w:p w14:paraId="5352576A" w14:textId="77777777" w:rsidR="003E255A" w:rsidRDefault="003E255A">
      <w:pPr>
        <w:spacing w:after="0" w:line="240" w:lineRule="auto"/>
        <w:jc w:val="both"/>
        <w:rPr>
          <w:rFonts w:ascii="Times New Roman" w:eastAsia="Times New Roman" w:hAnsi="Times New Roman" w:cs="Times New Roman"/>
          <w:b/>
          <w:sz w:val="24"/>
          <w:szCs w:val="24"/>
          <w:lang w:eastAsia="fr-FR"/>
        </w:rPr>
      </w:pPr>
    </w:p>
    <w:p w14:paraId="18F04FDB" w14:textId="77777777" w:rsidR="003E255A" w:rsidRDefault="003E255A">
      <w:pPr>
        <w:spacing w:after="0" w:line="240" w:lineRule="auto"/>
        <w:jc w:val="both"/>
        <w:rPr>
          <w:rFonts w:ascii="Times New Roman" w:eastAsia="Times New Roman" w:hAnsi="Times New Roman" w:cs="Times New Roman"/>
          <w:b/>
          <w:sz w:val="24"/>
          <w:szCs w:val="24"/>
          <w:lang w:eastAsia="fr-FR"/>
        </w:rPr>
      </w:pPr>
    </w:p>
    <w:p w14:paraId="56344FEF" w14:textId="77777777" w:rsidR="003E255A" w:rsidRDefault="003E255A">
      <w:pPr>
        <w:spacing w:after="0" w:line="240" w:lineRule="auto"/>
        <w:jc w:val="both"/>
        <w:rPr>
          <w:rFonts w:ascii="Times New Roman" w:eastAsia="Times New Roman" w:hAnsi="Times New Roman" w:cs="Times New Roman"/>
          <w:b/>
          <w:sz w:val="24"/>
          <w:szCs w:val="24"/>
          <w:lang w:eastAsia="fr-FR"/>
        </w:rPr>
      </w:pPr>
    </w:p>
    <w:p w14:paraId="2FEB79B0" w14:textId="77777777" w:rsidR="003E255A" w:rsidRDefault="003E255A">
      <w:pPr>
        <w:spacing w:after="0" w:line="240" w:lineRule="auto"/>
        <w:jc w:val="both"/>
        <w:rPr>
          <w:rFonts w:ascii="Times New Roman" w:eastAsia="Times New Roman" w:hAnsi="Times New Roman" w:cs="Times New Roman"/>
          <w:b/>
          <w:sz w:val="24"/>
          <w:szCs w:val="24"/>
          <w:lang w:eastAsia="fr-FR"/>
        </w:rPr>
      </w:pPr>
    </w:p>
    <w:p w14:paraId="77A8240F" w14:textId="77777777" w:rsidR="003E255A" w:rsidRDefault="003E255A">
      <w:pPr>
        <w:spacing w:after="0" w:line="240" w:lineRule="auto"/>
        <w:jc w:val="both"/>
        <w:rPr>
          <w:rFonts w:ascii="Times New Roman" w:eastAsia="Times New Roman" w:hAnsi="Times New Roman" w:cs="Times New Roman"/>
          <w:b/>
          <w:sz w:val="24"/>
          <w:szCs w:val="24"/>
          <w:lang w:eastAsia="fr-FR"/>
        </w:rPr>
      </w:pPr>
    </w:p>
    <w:p w14:paraId="087C4C76" w14:textId="77777777" w:rsidR="003E255A" w:rsidRDefault="003E255A">
      <w:pPr>
        <w:spacing w:after="0" w:line="240" w:lineRule="auto"/>
        <w:jc w:val="both"/>
        <w:rPr>
          <w:rFonts w:ascii="Times New Roman" w:eastAsia="Times New Roman" w:hAnsi="Times New Roman" w:cs="Times New Roman"/>
          <w:b/>
          <w:sz w:val="24"/>
          <w:szCs w:val="24"/>
          <w:lang w:eastAsia="fr-FR"/>
        </w:rPr>
      </w:pPr>
    </w:p>
    <w:p w14:paraId="238E0BD5" w14:textId="77777777" w:rsidR="003E255A" w:rsidRDefault="003E255A">
      <w:pPr>
        <w:spacing w:after="0" w:line="240" w:lineRule="auto"/>
        <w:jc w:val="both"/>
        <w:rPr>
          <w:rFonts w:ascii="Times New Roman" w:eastAsia="Times New Roman" w:hAnsi="Times New Roman" w:cs="Times New Roman"/>
          <w:b/>
          <w:sz w:val="24"/>
          <w:szCs w:val="24"/>
          <w:lang w:eastAsia="fr-FR"/>
        </w:rPr>
      </w:pPr>
    </w:p>
    <w:p w14:paraId="1B68B05D" w14:textId="77777777" w:rsidR="003E255A" w:rsidRDefault="003E255A">
      <w:pPr>
        <w:spacing w:after="0" w:line="240" w:lineRule="auto"/>
        <w:jc w:val="both"/>
        <w:rPr>
          <w:rFonts w:ascii="Times New Roman" w:eastAsia="Times New Roman" w:hAnsi="Times New Roman" w:cs="Times New Roman"/>
          <w:b/>
          <w:sz w:val="24"/>
          <w:szCs w:val="24"/>
          <w:lang w:eastAsia="fr-FR"/>
        </w:rPr>
      </w:pPr>
    </w:p>
    <w:p w14:paraId="1A42AC4A" w14:textId="77777777" w:rsidR="003E255A" w:rsidRDefault="003E255A">
      <w:pPr>
        <w:spacing w:after="0" w:line="240" w:lineRule="auto"/>
        <w:jc w:val="both"/>
        <w:rPr>
          <w:rFonts w:ascii="Times New Roman" w:eastAsia="Times New Roman" w:hAnsi="Times New Roman" w:cs="Times New Roman"/>
          <w:b/>
          <w:sz w:val="24"/>
          <w:szCs w:val="24"/>
          <w:lang w:eastAsia="fr-FR"/>
        </w:rPr>
      </w:pPr>
    </w:p>
    <w:p w14:paraId="0AD857D2" w14:textId="77777777" w:rsidR="003E255A" w:rsidRDefault="003E255A">
      <w:pPr>
        <w:spacing w:after="0" w:line="240" w:lineRule="auto"/>
        <w:jc w:val="both"/>
        <w:rPr>
          <w:rFonts w:ascii="Times New Roman" w:eastAsia="Times New Roman" w:hAnsi="Times New Roman" w:cs="Times New Roman"/>
          <w:b/>
          <w:sz w:val="24"/>
          <w:szCs w:val="24"/>
          <w:lang w:eastAsia="fr-FR"/>
        </w:rPr>
      </w:pPr>
    </w:p>
    <w:p w14:paraId="28ADCAF6" w14:textId="77777777" w:rsidR="003E255A" w:rsidRDefault="003E255A">
      <w:pPr>
        <w:spacing w:after="0" w:line="240" w:lineRule="auto"/>
        <w:jc w:val="both"/>
        <w:rPr>
          <w:rFonts w:ascii="Times New Roman" w:eastAsia="Times New Roman" w:hAnsi="Times New Roman" w:cs="Times New Roman"/>
          <w:b/>
          <w:sz w:val="24"/>
          <w:szCs w:val="24"/>
          <w:lang w:eastAsia="fr-FR"/>
        </w:rPr>
      </w:pPr>
    </w:p>
    <w:p w14:paraId="2E5017A2" w14:textId="77777777" w:rsidR="003E255A" w:rsidRDefault="00AD4D9D">
      <w:pPr>
        <w:spacing w:after="0" w:line="240" w:lineRule="auto"/>
        <w:jc w:val="both"/>
        <w:rPr>
          <w:rFonts w:ascii="Times New Roman" w:hAnsi="Times New Roman" w:cs="Times New Roman"/>
          <w:b/>
          <w:sz w:val="14"/>
          <w:szCs w:val="24"/>
        </w:rPr>
      </w:pP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t xml:space="preserve">                               </w:t>
      </w:r>
    </w:p>
    <w:p w14:paraId="51A77AA4" w14:textId="77777777" w:rsidR="003E255A" w:rsidRDefault="003E255A">
      <w:pPr>
        <w:spacing w:after="0" w:line="240" w:lineRule="auto"/>
        <w:jc w:val="center"/>
        <w:rPr>
          <w:rFonts w:ascii="Times New Roman" w:hAnsi="Times New Roman" w:cs="Times New Roman"/>
          <w:b/>
          <w:sz w:val="36"/>
          <w:szCs w:val="36"/>
          <w:lang w:eastAsia="fr-FR"/>
        </w:rPr>
      </w:pPr>
    </w:p>
    <w:p w14:paraId="2118C8C9" w14:textId="77777777" w:rsidR="003E255A" w:rsidRDefault="00AD4D9D">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line="240" w:lineRule="auto"/>
        <w:jc w:val="center"/>
        <w:rPr>
          <w:rFonts w:ascii="Times New Roman" w:hAnsi="Times New Roman" w:cs="Times New Roman"/>
          <w:b/>
          <w:sz w:val="40"/>
          <w:szCs w:val="40"/>
          <w:lang w:eastAsia="fr-FR"/>
        </w:rPr>
      </w:pPr>
      <w:r>
        <w:rPr>
          <w:rFonts w:ascii="Times New Roman" w:hAnsi="Times New Roman" w:cs="Times New Roman"/>
          <w:b/>
          <w:sz w:val="40"/>
          <w:szCs w:val="40"/>
          <w:lang w:val="en-US" w:eastAsia="fr-FR"/>
        </w:rPr>
        <w:t xml:space="preserve">IDENTIFICATION, REMISE ET RECEPTION DES SITES DE </w:t>
      </w:r>
      <w:r>
        <w:rPr>
          <w:rFonts w:ascii="Times New Roman" w:hAnsi="Times New Roman" w:cs="Times New Roman"/>
          <w:b/>
          <w:sz w:val="40"/>
          <w:szCs w:val="40"/>
          <w:lang w:eastAsia="fr-FR"/>
        </w:rPr>
        <w:t>REBOISEMENT DE L’ANNEE 202</w:t>
      </w:r>
      <w:r>
        <w:rPr>
          <w:rFonts w:ascii="Times New Roman" w:hAnsi="Times New Roman" w:cs="Times New Roman"/>
          <w:b/>
          <w:sz w:val="40"/>
          <w:szCs w:val="40"/>
          <w:lang w:val="en-US" w:eastAsia="fr-FR"/>
        </w:rPr>
        <w:t>3</w:t>
      </w:r>
    </w:p>
    <w:p w14:paraId="4EDB8D60" w14:textId="77777777" w:rsidR="003E255A" w:rsidRDefault="003E255A">
      <w:pPr>
        <w:spacing w:after="0" w:line="240" w:lineRule="auto"/>
        <w:jc w:val="center"/>
        <w:rPr>
          <w:rFonts w:ascii="Times New Roman" w:hAnsi="Times New Roman" w:cs="Times New Roman"/>
          <w:b/>
          <w:sz w:val="36"/>
          <w:szCs w:val="36"/>
          <w:lang w:eastAsia="fr-FR"/>
        </w:rPr>
      </w:pPr>
    </w:p>
    <w:p w14:paraId="57CB8B38" w14:textId="77777777" w:rsidR="003E255A" w:rsidRDefault="003E255A">
      <w:pPr>
        <w:spacing w:after="0" w:line="240" w:lineRule="auto"/>
        <w:jc w:val="center"/>
        <w:rPr>
          <w:rFonts w:ascii="Times New Roman" w:hAnsi="Times New Roman" w:cs="Times New Roman"/>
          <w:b/>
          <w:sz w:val="36"/>
          <w:szCs w:val="36"/>
          <w:lang w:eastAsia="fr-FR"/>
        </w:rPr>
      </w:pPr>
    </w:p>
    <w:p w14:paraId="36A8BA09" w14:textId="77777777" w:rsidR="003E255A" w:rsidRDefault="003E255A">
      <w:pPr>
        <w:spacing w:after="0" w:line="240" w:lineRule="auto"/>
        <w:jc w:val="center"/>
        <w:rPr>
          <w:rFonts w:ascii="Times New Roman" w:hAnsi="Times New Roman" w:cs="Times New Roman"/>
          <w:b/>
          <w:sz w:val="24"/>
          <w:szCs w:val="24"/>
          <w:lang w:eastAsia="fr-FR"/>
        </w:rPr>
      </w:pPr>
    </w:p>
    <w:p w14:paraId="01F5CB2F" w14:textId="77777777" w:rsidR="003E255A" w:rsidRDefault="003E255A">
      <w:pPr>
        <w:spacing w:after="0" w:line="240" w:lineRule="auto"/>
        <w:jc w:val="center"/>
        <w:rPr>
          <w:rFonts w:ascii="Times New Roman" w:hAnsi="Times New Roman" w:cs="Times New Roman"/>
          <w:b/>
          <w:sz w:val="24"/>
          <w:szCs w:val="24"/>
          <w:lang w:eastAsia="fr-FR"/>
        </w:rPr>
      </w:pPr>
    </w:p>
    <w:p w14:paraId="4D806A5E" w14:textId="77777777" w:rsidR="003E255A" w:rsidRDefault="00AD4D9D">
      <w:pPr>
        <w:jc w:val="center"/>
        <w:rPr>
          <w:rFonts w:ascii="Times New Roman" w:hAnsi="Times New Roman" w:cs="Times New Roman"/>
          <w:sz w:val="24"/>
          <w:szCs w:val="24"/>
        </w:rPr>
      </w:pPr>
      <w:r>
        <w:rPr>
          <w:rFonts w:ascii="Times New Roman" w:hAnsi="Times New Roman" w:cs="Times New Roman"/>
          <w:b/>
          <w:bCs/>
          <w:i/>
          <w:iCs/>
          <w:sz w:val="24"/>
          <w:szCs w:val="24"/>
        </w:rPr>
        <w:t>Source de financement</w:t>
      </w:r>
      <w:r>
        <w:rPr>
          <w:rFonts w:ascii="Times New Roman" w:hAnsi="Times New Roman" w:cs="Times New Roman"/>
          <w:sz w:val="24"/>
          <w:szCs w:val="24"/>
        </w:rPr>
        <w:t> : Budget de l’Etat, BIE exercice 2023</w:t>
      </w:r>
    </w:p>
    <w:p w14:paraId="527D7D01" w14:textId="77777777" w:rsidR="003E255A" w:rsidRDefault="00AD4D9D">
      <w:pPr>
        <w:spacing w:after="0"/>
        <w:jc w:val="center"/>
        <w:rPr>
          <w:rFonts w:ascii="Times New Roman" w:eastAsia="Times New Roman" w:hAnsi="Times New Roman" w:cs="Times New Roman"/>
          <w:b/>
          <w:bCs/>
          <w:sz w:val="28"/>
          <w:szCs w:val="28"/>
        </w:rPr>
      </w:pPr>
      <w:r>
        <w:rPr>
          <w:rFonts w:ascii="Times New Roman" w:hAnsi="Times New Roman" w:cs="Times New Roman"/>
          <w:b/>
          <w:bCs/>
          <w:i/>
          <w:iCs/>
          <w:sz w:val="24"/>
          <w:szCs w:val="24"/>
        </w:rPr>
        <w:t xml:space="preserve">Numéro </w:t>
      </w:r>
      <w:r>
        <w:rPr>
          <w:rFonts w:ascii="Times New Roman" w:hAnsi="Times New Roman" w:cs="Times New Roman"/>
          <w:b/>
          <w:bCs/>
          <w:i/>
          <w:iCs/>
          <w:sz w:val="24"/>
          <w:szCs w:val="24"/>
        </w:rPr>
        <w:t>d’imputation</w:t>
      </w:r>
      <w:r>
        <w:rPr>
          <w:rFonts w:ascii="Times New Roman" w:hAnsi="Times New Roman" w:cs="Times New Roman"/>
          <w:sz w:val="24"/>
          <w:szCs w:val="24"/>
        </w:rPr>
        <w:t xml:space="preserve"> : </w:t>
      </w:r>
      <w:r>
        <w:rPr>
          <w:rFonts w:ascii="Times New Roman" w:hAnsi="Times New Roman" w:cs="Times New Roman"/>
          <w:sz w:val="24"/>
          <w:szCs w:val="24"/>
          <w:highlight w:val="yellow"/>
        </w:rPr>
        <w:t>0961117900063900005405101211911</w:t>
      </w:r>
    </w:p>
    <w:p w14:paraId="33316C93" w14:textId="77777777" w:rsidR="003E255A" w:rsidRDefault="003E255A">
      <w:pPr>
        <w:jc w:val="center"/>
        <w:rPr>
          <w:rFonts w:ascii="Times New Roman" w:hAnsi="Times New Roman" w:cs="Times New Roman"/>
          <w:sz w:val="24"/>
          <w:szCs w:val="24"/>
          <w:u w:val="single"/>
        </w:rPr>
      </w:pPr>
    </w:p>
    <w:p w14:paraId="0A1F1BBF" w14:textId="77777777" w:rsidR="003E255A" w:rsidRDefault="00AD4D9D">
      <w:pPr>
        <w:jc w:val="center"/>
        <w:rPr>
          <w:rFonts w:ascii="Times New Roman" w:hAnsi="Times New Roman" w:cs="Times New Roman"/>
          <w:sz w:val="24"/>
          <w:szCs w:val="24"/>
          <w:u w:val="single"/>
        </w:rPr>
      </w:pPr>
      <w:r>
        <w:rPr>
          <w:rFonts w:ascii="Times New Roman" w:hAnsi="Times New Roman" w:cs="Times New Roman"/>
          <w:sz w:val="24"/>
          <w:szCs w:val="24"/>
          <w:u w:val="single"/>
        </w:rPr>
        <w:t>Termes de Référence</w:t>
      </w:r>
    </w:p>
    <w:p w14:paraId="667827C8" w14:textId="77777777" w:rsidR="003E255A" w:rsidRDefault="003E255A">
      <w:pPr>
        <w:spacing w:after="0" w:line="240" w:lineRule="auto"/>
        <w:jc w:val="center"/>
        <w:rPr>
          <w:rFonts w:ascii="Times New Roman" w:hAnsi="Times New Roman" w:cs="Times New Roman"/>
          <w:b/>
          <w:sz w:val="24"/>
          <w:szCs w:val="24"/>
          <w:lang w:eastAsia="fr-FR"/>
        </w:rPr>
      </w:pPr>
    </w:p>
    <w:p w14:paraId="2A9B02BE" w14:textId="77777777" w:rsidR="003E255A" w:rsidRDefault="003E255A">
      <w:pPr>
        <w:spacing w:after="0" w:line="240" w:lineRule="auto"/>
        <w:jc w:val="center"/>
        <w:rPr>
          <w:rFonts w:ascii="Times New Roman" w:hAnsi="Times New Roman" w:cs="Times New Roman"/>
          <w:b/>
          <w:sz w:val="24"/>
          <w:szCs w:val="24"/>
          <w:lang w:eastAsia="fr-FR"/>
        </w:rPr>
      </w:pPr>
    </w:p>
    <w:p w14:paraId="17C4F9C2" w14:textId="77777777" w:rsidR="003E255A" w:rsidRDefault="003E255A">
      <w:pPr>
        <w:spacing w:after="0" w:line="240" w:lineRule="auto"/>
        <w:jc w:val="center"/>
        <w:rPr>
          <w:rFonts w:ascii="Times New Roman" w:hAnsi="Times New Roman" w:cs="Times New Roman"/>
          <w:b/>
          <w:sz w:val="24"/>
          <w:szCs w:val="24"/>
          <w:lang w:eastAsia="fr-FR"/>
        </w:rPr>
      </w:pPr>
    </w:p>
    <w:p w14:paraId="7AAE4CEF" w14:textId="77777777" w:rsidR="003E255A" w:rsidRDefault="003E255A">
      <w:pPr>
        <w:spacing w:after="0" w:line="240" w:lineRule="auto"/>
        <w:jc w:val="center"/>
        <w:rPr>
          <w:rFonts w:ascii="Times New Roman" w:hAnsi="Times New Roman" w:cs="Times New Roman"/>
          <w:b/>
          <w:sz w:val="24"/>
          <w:szCs w:val="24"/>
          <w:lang w:eastAsia="fr-FR"/>
        </w:rPr>
      </w:pPr>
    </w:p>
    <w:p w14:paraId="0BCA5547" w14:textId="77777777" w:rsidR="003E255A" w:rsidRDefault="003E255A">
      <w:pPr>
        <w:spacing w:after="0" w:line="240" w:lineRule="auto"/>
        <w:jc w:val="center"/>
        <w:rPr>
          <w:rFonts w:ascii="Times New Roman" w:hAnsi="Times New Roman" w:cs="Times New Roman"/>
          <w:b/>
          <w:sz w:val="24"/>
          <w:szCs w:val="24"/>
          <w:lang w:eastAsia="fr-FR"/>
        </w:rPr>
      </w:pPr>
    </w:p>
    <w:p w14:paraId="6C36405C" w14:textId="77777777" w:rsidR="003E255A" w:rsidRDefault="003E255A">
      <w:pPr>
        <w:spacing w:after="0" w:line="240" w:lineRule="auto"/>
        <w:jc w:val="center"/>
        <w:rPr>
          <w:rFonts w:ascii="Times New Roman" w:hAnsi="Times New Roman" w:cs="Times New Roman"/>
          <w:b/>
          <w:sz w:val="24"/>
          <w:szCs w:val="24"/>
          <w:lang w:eastAsia="fr-FR"/>
        </w:rPr>
      </w:pPr>
    </w:p>
    <w:p w14:paraId="784FF2C5" w14:textId="77777777" w:rsidR="003E255A" w:rsidRDefault="003E255A">
      <w:pPr>
        <w:spacing w:after="0" w:line="240" w:lineRule="auto"/>
        <w:jc w:val="center"/>
        <w:rPr>
          <w:rFonts w:ascii="Times New Roman" w:hAnsi="Times New Roman" w:cs="Times New Roman"/>
          <w:b/>
          <w:sz w:val="24"/>
          <w:szCs w:val="24"/>
          <w:lang w:eastAsia="fr-FR"/>
        </w:rPr>
      </w:pPr>
    </w:p>
    <w:p w14:paraId="2E215864" w14:textId="77777777" w:rsidR="003E255A" w:rsidRDefault="003E255A">
      <w:pPr>
        <w:spacing w:after="0" w:line="240" w:lineRule="auto"/>
        <w:jc w:val="center"/>
        <w:rPr>
          <w:rFonts w:ascii="Times New Roman" w:hAnsi="Times New Roman" w:cs="Times New Roman"/>
          <w:b/>
          <w:sz w:val="24"/>
          <w:szCs w:val="24"/>
          <w:lang w:eastAsia="fr-FR"/>
        </w:rPr>
      </w:pPr>
    </w:p>
    <w:p w14:paraId="5048D2AA" w14:textId="77777777" w:rsidR="003E255A" w:rsidRDefault="003E255A">
      <w:pPr>
        <w:spacing w:after="0" w:line="240" w:lineRule="auto"/>
        <w:jc w:val="center"/>
        <w:rPr>
          <w:rFonts w:ascii="Times New Roman" w:hAnsi="Times New Roman" w:cs="Times New Roman"/>
          <w:b/>
          <w:sz w:val="24"/>
          <w:szCs w:val="24"/>
          <w:lang w:eastAsia="fr-FR"/>
        </w:rPr>
      </w:pPr>
    </w:p>
    <w:p w14:paraId="14C69189" w14:textId="77777777" w:rsidR="003E255A" w:rsidRDefault="003E255A">
      <w:pPr>
        <w:spacing w:after="0" w:line="240" w:lineRule="auto"/>
        <w:jc w:val="center"/>
        <w:rPr>
          <w:rFonts w:ascii="Times New Roman" w:hAnsi="Times New Roman" w:cs="Times New Roman"/>
          <w:b/>
          <w:sz w:val="24"/>
          <w:szCs w:val="24"/>
          <w:lang w:eastAsia="fr-FR"/>
        </w:rPr>
      </w:pPr>
    </w:p>
    <w:p w14:paraId="20C9FD14" w14:textId="77777777" w:rsidR="003E255A" w:rsidRDefault="003E255A">
      <w:pPr>
        <w:spacing w:after="0" w:line="240" w:lineRule="auto"/>
        <w:jc w:val="center"/>
        <w:rPr>
          <w:rFonts w:ascii="Times New Roman" w:hAnsi="Times New Roman" w:cs="Times New Roman"/>
          <w:b/>
          <w:sz w:val="24"/>
          <w:szCs w:val="24"/>
          <w:lang w:eastAsia="fr-FR"/>
        </w:rPr>
      </w:pPr>
    </w:p>
    <w:p w14:paraId="7FFEA69A" w14:textId="77777777" w:rsidR="003E255A" w:rsidRDefault="003E255A">
      <w:pPr>
        <w:spacing w:after="0" w:line="240" w:lineRule="auto"/>
        <w:jc w:val="center"/>
        <w:rPr>
          <w:rFonts w:ascii="Times New Roman" w:hAnsi="Times New Roman" w:cs="Times New Roman"/>
          <w:b/>
          <w:sz w:val="24"/>
          <w:szCs w:val="24"/>
          <w:lang w:eastAsia="fr-FR"/>
        </w:rPr>
      </w:pPr>
    </w:p>
    <w:p w14:paraId="674A66F1" w14:textId="77777777" w:rsidR="003E255A" w:rsidRDefault="00AD4D9D">
      <w:pPr>
        <w:spacing w:after="0" w:line="240" w:lineRule="auto"/>
        <w:jc w:val="center"/>
        <w:rPr>
          <w:rFonts w:ascii="Times New Roman" w:hAnsi="Times New Roman" w:cs="Times New Roman"/>
          <w:b/>
          <w:sz w:val="24"/>
          <w:szCs w:val="24"/>
          <w:lang w:eastAsia="fr-FR"/>
        </w:rPr>
      </w:pPr>
      <w:r>
        <w:rPr>
          <w:rFonts w:ascii="Times New Roman" w:hAnsi="Times New Roman" w:cs="Times New Roman"/>
          <w:b/>
          <w:sz w:val="24"/>
          <w:szCs w:val="24"/>
          <w:lang w:eastAsia="fr-FR"/>
        </w:rPr>
        <w:t>Novembre 2022</w:t>
      </w:r>
    </w:p>
    <w:p w14:paraId="2C5C1547" w14:textId="77777777" w:rsidR="003E255A" w:rsidRDefault="00AD4D9D">
      <w:pPr>
        <w:pStyle w:val="Paragraphedeliste"/>
        <w:numPr>
          <w:ilvl w:val="0"/>
          <w:numId w:val="1"/>
        </w:numPr>
        <w:ind w:left="284" w:hanging="284"/>
        <w:rPr>
          <w:rFonts w:ascii="Times New Roman" w:hAnsi="Times New Roman" w:cs="Times New Roman"/>
          <w:b/>
          <w:sz w:val="20"/>
          <w:szCs w:val="24"/>
        </w:rPr>
      </w:pPr>
      <w:r>
        <w:rPr>
          <w:rFonts w:ascii="Times New Roman" w:hAnsi="Times New Roman" w:cs="Times New Roman"/>
          <w:b/>
          <w:sz w:val="24"/>
          <w:szCs w:val="24"/>
        </w:rPr>
        <w:lastRenderedPageBreak/>
        <w:t>CONTEXTE</w:t>
      </w:r>
    </w:p>
    <w:p w14:paraId="63A90395" w14:textId="77777777" w:rsidR="00171674" w:rsidRPr="00171674" w:rsidRDefault="00171674" w:rsidP="00171674">
      <w:pPr>
        <w:spacing w:after="160" w:line="240" w:lineRule="auto"/>
        <w:contextualSpacing/>
        <w:jc w:val="both"/>
        <w:rPr>
          <w:ins w:id="1" w:author="hp" w:date="2023-05-20T17:40:00Z"/>
          <w:rFonts w:ascii="Times New Roman" w:hAnsi="Times New Roman" w:cs="Times New Roman"/>
          <w:sz w:val="24"/>
          <w:szCs w:val="24"/>
        </w:rPr>
      </w:pPr>
      <w:ins w:id="2" w:author="hp" w:date="2023-05-20T17:40:00Z">
        <w:r w:rsidRPr="00171674">
          <w:rPr>
            <w:rFonts w:ascii="Times New Roman" w:hAnsi="Times New Roman" w:cs="Times New Roman"/>
            <w:sz w:val="24"/>
            <w:szCs w:val="24"/>
          </w:rPr>
          <w:t>Depuis plusieurs décennies, les ressources forestières du Togo sont soumises à une pression anthropique grave entrainant sa dégradation progressive et continue avec pour conséquence l’augmentation les effets des changements climatiques et la détérioration graduelle du cadre de vie en milieu urbain et rural.</w:t>
        </w:r>
      </w:ins>
    </w:p>
    <w:p w14:paraId="65FB4D35" w14:textId="77777777" w:rsidR="003E255A" w:rsidRDefault="00171674" w:rsidP="00171674">
      <w:pPr>
        <w:spacing w:after="160" w:line="240" w:lineRule="auto"/>
        <w:contextualSpacing/>
        <w:jc w:val="both"/>
        <w:rPr>
          <w:rFonts w:ascii="Times New Roman" w:hAnsi="Times New Roman" w:cs="Times New Roman"/>
          <w:b/>
          <w:sz w:val="24"/>
          <w:szCs w:val="24"/>
        </w:rPr>
      </w:pPr>
      <w:ins w:id="3" w:author="hp" w:date="2023-05-20T17:40:00Z">
        <w:r w:rsidRPr="00171674">
          <w:rPr>
            <w:rFonts w:ascii="Times New Roman" w:hAnsi="Times New Roman" w:cs="Times New Roman"/>
            <w:sz w:val="24"/>
            <w:szCs w:val="24"/>
          </w:rPr>
          <w:t>pour inverser la tendance de régression des ressources forestières et renforcer les efforts pour leur conservation, le gouvernement a lancé en octobre 2020, la feuille de route Togo 2025 pour l’atteinte de 25% de couverture forestière en 2025</w:t>
        </w:r>
      </w:ins>
      <w:del w:id="4" w:author="hp" w:date="2023-05-20T17:40:00Z">
        <w:r w:rsidDel="00171674">
          <w:rPr>
            <w:rFonts w:ascii="Times New Roman" w:hAnsi="Times New Roman" w:cs="Times New Roman"/>
            <w:sz w:val="24"/>
            <w:szCs w:val="24"/>
          </w:rPr>
          <w:delText>Dans le but d’augmenter la superficie forestière du Togo à 25% à l’horizon 2030, le gouvernement a élaboré le programme national de reboisement 2017-2030 converti en projet national de reboisement dans le souci de se conformer à la nouvelle donne basée sur le programme 35 (P35) intégrant désormais les efforts de reboisement</w:delText>
        </w:r>
      </w:del>
      <w:r>
        <w:rPr>
          <w:rFonts w:ascii="Times New Roman" w:hAnsi="Times New Roman" w:cs="Times New Roman"/>
          <w:sz w:val="24"/>
          <w:szCs w:val="24"/>
        </w:rPr>
        <w:t>. En vue d’accélérer l’atteinte de cet objectif, le gouvernement a lancé, le 12 mai 2021, l’ambition décennale de reboisement d’un milliard d’arbres à l’horizon 2030. La tournée de sensibilisation organisée dans le mois de mai 2021 sur la question par le ministre de l’environnement et des ressources forestières a suscité un engouement au niveau des divers acteurs</w:t>
      </w:r>
      <w:r>
        <w:rPr>
          <w:rFonts w:ascii="Times New Roman" w:hAnsi="Times New Roman" w:cs="Times New Roman"/>
          <w:b/>
          <w:sz w:val="24"/>
          <w:szCs w:val="24"/>
        </w:rPr>
        <w:t xml:space="preserve"> </w:t>
      </w:r>
      <w:r>
        <w:rPr>
          <w:rFonts w:ascii="Times New Roman" w:hAnsi="Times New Roman" w:cs="Times New Roman"/>
          <w:bCs/>
          <w:sz w:val="24"/>
          <w:szCs w:val="24"/>
        </w:rPr>
        <w:t>qui ont leurs intérêts à propos de cette ambition.</w:t>
      </w:r>
    </w:p>
    <w:p w14:paraId="74CDE189" w14:textId="77777777" w:rsidR="003E255A" w:rsidRDefault="003E255A">
      <w:pPr>
        <w:spacing w:after="0"/>
        <w:jc w:val="both"/>
        <w:rPr>
          <w:rFonts w:ascii="Times New Roman" w:hAnsi="Times New Roman" w:cs="Times New Roman"/>
          <w:b/>
          <w:sz w:val="20"/>
          <w:szCs w:val="24"/>
        </w:rPr>
      </w:pPr>
    </w:p>
    <w:p w14:paraId="19524B91" w14:textId="77777777" w:rsidR="003E255A" w:rsidRDefault="00AD4D9D">
      <w:pPr>
        <w:spacing w:after="0"/>
        <w:jc w:val="both"/>
        <w:rPr>
          <w:rFonts w:ascii="Times New Roman" w:hAnsi="Times New Roman" w:cs="Times New Roman"/>
          <w:sz w:val="24"/>
          <w:szCs w:val="24"/>
        </w:rPr>
      </w:pPr>
      <w:r>
        <w:rPr>
          <w:rFonts w:ascii="Times New Roman" w:hAnsi="Times New Roman" w:cs="Times New Roman"/>
          <w:sz w:val="24"/>
          <w:szCs w:val="24"/>
        </w:rPr>
        <w:t xml:space="preserve">En vue d’atteindre ces objectifs, le ministère de l’environnement et des ressources forestières met en œuvre le </w:t>
      </w:r>
      <w:del w:id="5" w:author="hp" w:date="2023-05-20T17:41:00Z">
        <w:r w:rsidDel="00171674">
          <w:rPr>
            <w:rFonts w:ascii="Times New Roman" w:hAnsi="Times New Roman" w:cs="Times New Roman"/>
            <w:sz w:val="24"/>
            <w:szCs w:val="24"/>
          </w:rPr>
          <w:delText xml:space="preserve">programme </w:delText>
        </w:r>
      </w:del>
      <w:ins w:id="6" w:author="hp" w:date="2023-05-20T17:41:00Z">
        <w:r w:rsidR="00171674">
          <w:rPr>
            <w:rFonts w:ascii="Times New Roman" w:hAnsi="Times New Roman" w:cs="Times New Roman"/>
            <w:sz w:val="24"/>
            <w:szCs w:val="24"/>
          </w:rPr>
          <w:t xml:space="preserve">projet </w:t>
        </w:r>
      </w:ins>
      <w:r>
        <w:rPr>
          <w:rFonts w:ascii="Times New Roman" w:hAnsi="Times New Roman" w:cs="Times New Roman"/>
          <w:sz w:val="24"/>
          <w:szCs w:val="24"/>
        </w:rPr>
        <w:t xml:space="preserve">national de reboisement (PNR) qui inscrit annuellement dans son PTBA des activités de promotion du reboisement. Ainsi, la direction des ressources forestières (DRF) dans son PTBA 2023 a prévu le reboisement et la restauration de </w:t>
      </w:r>
      <w:r>
        <w:rPr>
          <w:rFonts w:ascii="Times New Roman" w:hAnsi="Times New Roman" w:cs="Times New Roman"/>
          <w:sz w:val="24"/>
          <w:szCs w:val="24"/>
          <w:lang w:eastAsia="fr-FR"/>
        </w:rPr>
        <w:t>511 ha des zones dég</w:t>
      </w:r>
      <w:r>
        <w:rPr>
          <w:rFonts w:ascii="Times New Roman" w:hAnsi="Times New Roman" w:cs="Times New Roman"/>
          <w:sz w:val="24"/>
          <w:szCs w:val="24"/>
          <w:lang w:eastAsia="fr-FR"/>
        </w:rPr>
        <w:t>radées</w:t>
      </w:r>
      <w:del w:id="7" w:author="hp" w:date="2023-05-20T17:44:00Z">
        <w:r w:rsidDel="00745173">
          <w:rPr>
            <w:rFonts w:ascii="Times New Roman" w:hAnsi="Times New Roman" w:cs="Times New Roman"/>
            <w:sz w:val="24"/>
            <w:szCs w:val="24"/>
            <w:lang w:eastAsia="fr-FR"/>
          </w:rPr>
          <w:delText xml:space="preserve"> d</w:delText>
        </w:r>
        <w:r w:rsidDel="00745173">
          <w:rPr>
            <w:rFonts w:ascii="Times New Roman" w:hAnsi="Times New Roman" w:cs="Times New Roman"/>
            <w:sz w:val="24"/>
            <w:szCs w:val="24"/>
            <w:lang w:val="en-US" w:eastAsia="fr-FR"/>
          </w:rPr>
          <w:delText>ans</w:delText>
        </w:r>
      </w:del>
      <w:r>
        <w:rPr>
          <w:rFonts w:ascii="Times New Roman" w:hAnsi="Times New Roman" w:cs="Times New Roman"/>
          <w:sz w:val="24"/>
          <w:szCs w:val="24"/>
          <w:lang w:val="en-US" w:eastAsia="fr-FR"/>
        </w:rPr>
        <w:t xml:space="preserve"> </w:t>
      </w:r>
      <w:del w:id="8" w:author="hp" w:date="2023-05-20T17:44:00Z">
        <w:r w:rsidDel="00745173">
          <w:rPr>
            <w:rFonts w:ascii="Times New Roman" w:hAnsi="Times New Roman" w:cs="Times New Roman"/>
            <w:sz w:val="24"/>
            <w:szCs w:val="24"/>
            <w:lang w:val="en-US" w:eastAsia="fr-FR"/>
          </w:rPr>
          <w:delText>l</w:delText>
        </w:r>
      </w:del>
      <w:ins w:id="9" w:author="hp" w:date="2023-05-20T17:44:00Z">
        <w:r w:rsidR="00745173">
          <w:rPr>
            <w:rFonts w:ascii="Times New Roman" w:hAnsi="Times New Roman" w:cs="Times New Roman"/>
            <w:sz w:val="24"/>
            <w:szCs w:val="24"/>
            <w:lang w:val="en-US" w:eastAsia="fr-FR"/>
          </w:rPr>
          <w:t>d</w:t>
        </w:r>
      </w:ins>
      <w:r>
        <w:rPr>
          <w:rFonts w:ascii="Times New Roman" w:hAnsi="Times New Roman" w:cs="Times New Roman"/>
          <w:sz w:val="24"/>
          <w:szCs w:val="24"/>
          <w:lang w:val="en-US" w:eastAsia="fr-FR"/>
        </w:rPr>
        <w:t xml:space="preserve">es </w:t>
      </w:r>
      <w:r>
        <w:rPr>
          <w:rFonts w:ascii="Times New Roman" w:hAnsi="Times New Roman" w:cs="Times New Roman"/>
          <w:sz w:val="24"/>
          <w:szCs w:val="24"/>
          <w:lang w:eastAsia="fr-FR"/>
        </w:rPr>
        <w:t xml:space="preserve">aires protégées, des berges des cours d’eau, des sites </w:t>
      </w:r>
      <w:proofErr w:type="spellStart"/>
      <w:r>
        <w:rPr>
          <w:rFonts w:ascii="Times New Roman" w:hAnsi="Times New Roman" w:cs="Times New Roman"/>
          <w:sz w:val="24"/>
          <w:szCs w:val="24"/>
          <w:lang w:eastAsia="fr-FR"/>
        </w:rPr>
        <w:t>identifi</w:t>
      </w:r>
      <w:proofErr w:type="spellEnd"/>
      <w:r>
        <w:rPr>
          <w:rFonts w:ascii="Times New Roman" w:hAnsi="Times New Roman" w:cs="Times New Roman"/>
          <w:sz w:val="24"/>
          <w:szCs w:val="24"/>
          <w:lang w:val="en-US" w:eastAsia="fr-FR"/>
        </w:rPr>
        <w:t>é</w:t>
      </w:r>
      <w:r>
        <w:rPr>
          <w:rFonts w:ascii="Times New Roman" w:hAnsi="Times New Roman" w:cs="Times New Roman"/>
          <w:sz w:val="24"/>
          <w:szCs w:val="24"/>
          <w:lang w:eastAsia="fr-FR"/>
        </w:rPr>
        <w:t xml:space="preserve">s par les </w:t>
      </w:r>
      <w:proofErr w:type="spellStart"/>
      <w:r>
        <w:rPr>
          <w:rFonts w:ascii="Times New Roman" w:hAnsi="Times New Roman" w:cs="Times New Roman"/>
          <w:sz w:val="24"/>
          <w:szCs w:val="24"/>
          <w:lang w:eastAsia="fr-FR"/>
        </w:rPr>
        <w:t>minist</w:t>
      </w:r>
      <w:proofErr w:type="spellEnd"/>
      <w:r>
        <w:rPr>
          <w:rFonts w:ascii="Times New Roman" w:hAnsi="Times New Roman" w:cs="Times New Roman"/>
          <w:sz w:val="24"/>
          <w:szCs w:val="24"/>
          <w:lang w:val="en-US" w:eastAsia="fr-FR"/>
        </w:rPr>
        <w:t>è</w:t>
      </w:r>
      <w:proofErr w:type="spellStart"/>
      <w:r>
        <w:rPr>
          <w:rFonts w:ascii="Times New Roman" w:hAnsi="Times New Roman" w:cs="Times New Roman"/>
          <w:sz w:val="24"/>
          <w:szCs w:val="24"/>
          <w:lang w:eastAsia="fr-FR"/>
        </w:rPr>
        <w:t>res</w:t>
      </w:r>
      <w:proofErr w:type="spellEnd"/>
      <w:r>
        <w:rPr>
          <w:rFonts w:ascii="Times New Roman" w:hAnsi="Times New Roman" w:cs="Times New Roman"/>
          <w:sz w:val="24"/>
          <w:szCs w:val="24"/>
          <w:lang w:eastAsia="fr-FR"/>
        </w:rPr>
        <w:t xml:space="preserve"> sectoriels et de for</w:t>
      </w:r>
      <w:r>
        <w:rPr>
          <w:rFonts w:ascii="Times New Roman" w:hAnsi="Times New Roman" w:cs="Times New Roman"/>
          <w:sz w:val="24"/>
          <w:szCs w:val="24"/>
          <w:lang w:val="en-US" w:eastAsia="fr-FR"/>
        </w:rPr>
        <w:t>ê</w:t>
      </w:r>
      <w:proofErr w:type="spellStart"/>
      <w:r>
        <w:rPr>
          <w:rFonts w:ascii="Times New Roman" w:hAnsi="Times New Roman" w:cs="Times New Roman"/>
          <w:sz w:val="24"/>
          <w:szCs w:val="24"/>
          <w:lang w:eastAsia="fr-FR"/>
        </w:rPr>
        <w:t>ts</w:t>
      </w:r>
      <w:proofErr w:type="spellEnd"/>
      <w:r>
        <w:rPr>
          <w:rFonts w:ascii="Times New Roman" w:hAnsi="Times New Roman" w:cs="Times New Roman"/>
          <w:sz w:val="24"/>
          <w:szCs w:val="24"/>
          <w:lang w:eastAsia="fr-FR"/>
        </w:rPr>
        <w:t xml:space="preserve"> communales</w:t>
      </w:r>
      <w:r>
        <w:rPr>
          <w:rFonts w:ascii="Times New Roman" w:hAnsi="Times New Roman" w:cs="Times New Roman"/>
          <w:sz w:val="24"/>
          <w:szCs w:val="24"/>
        </w:rPr>
        <w:t xml:space="preserve">. </w:t>
      </w:r>
      <w:commentRangeStart w:id="10"/>
      <w:r>
        <w:rPr>
          <w:rFonts w:ascii="Times New Roman" w:hAnsi="Times New Roman" w:cs="Times New Roman"/>
          <w:sz w:val="24"/>
          <w:szCs w:val="24"/>
        </w:rPr>
        <w:t xml:space="preserve">Ces activités de reboisement et de restauration seront financées par l’Etat Togolais sur le budget d’investissement et d’équipement (BIE) 2023. </w:t>
      </w:r>
      <w:del w:id="11" w:author="hp" w:date="2023-05-20T17:47:00Z">
        <w:r w:rsidDel="00745173">
          <w:rPr>
            <w:rFonts w:ascii="Times New Roman" w:hAnsi="Times New Roman" w:cs="Times New Roman"/>
            <w:sz w:val="24"/>
            <w:szCs w:val="24"/>
          </w:rPr>
          <w:delText>Ces activités</w:delText>
        </w:r>
      </w:del>
      <w:proofErr w:type="gramStart"/>
      <w:ins w:id="12" w:author="hp" w:date="2023-05-20T17:47:00Z">
        <w:r w:rsidR="00745173">
          <w:rPr>
            <w:rFonts w:ascii="Times New Roman" w:hAnsi="Times New Roman" w:cs="Times New Roman"/>
            <w:sz w:val="24"/>
            <w:szCs w:val="24"/>
          </w:rPr>
          <w:t>Elle</w:t>
        </w:r>
      </w:ins>
      <w:r>
        <w:rPr>
          <w:rFonts w:ascii="Times New Roman" w:hAnsi="Times New Roman" w:cs="Times New Roman"/>
          <w:sz w:val="24"/>
          <w:szCs w:val="24"/>
        </w:rPr>
        <w:t xml:space="preserve"> seront</w:t>
      </w:r>
      <w:proofErr w:type="gramEnd"/>
      <w:r>
        <w:rPr>
          <w:rFonts w:ascii="Times New Roman" w:hAnsi="Times New Roman" w:cs="Times New Roman"/>
          <w:sz w:val="24"/>
          <w:szCs w:val="24"/>
        </w:rPr>
        <w:t xml:space="preserve"> exécutées par les directeurs préfectoraux de l’environnement et des ressources forestiè</w:t>
      </w:r>
      <w:r>
        <w:rPr>
          <w:rFonts w:ascii="Times New Roman" w:hAnsi="Times New Roman" w:cs="Times New Roman"/>
          <w:sz w:val="24"/>
          <w:szCs w:val="24"/>
        </w:rPr>
        <w:t>res (DPERF) sous la supervision des directeurs régionaux de l’environnement et des ressources forestières (DRERF). Le paiement des dépenses liées à ces activités se feront par les trésoreries préfectorales sur la base de</w:t>
      </w:r>
      <w:ins w:id="13" w:author="hp" w:date="2023-05-20T17:57:00Z">
        <w:r w:rsidR="0092484E">
          <w:rPr>
            <w:rFonts w:ascii="Times New Roman" w:hAnsi="Times New Roman" w:cs="Times New Roman"/>
            <w:sz w:val="24"/>
            <w:szCs w:val="24"/>
          </w:rPr>
          <w:t>s</w:t>
        </w:r>
      </w:ins>
      <w:r>
        <w:rPr>
          <w:rFonts w:ascii="Times New Roman" w:hAnsi="Times New Roman" w:cs="Times New Roman"/>
          <w:sz w:val="24"/>
          <w:szCs w:val="24"/>
        </w:rPr>
        <w:t xml:space="preserve"> rapports et </w:t>
      </w:r>
      <w:del w:id="14" w:author="hp" w:date="2023-05-20T17:57:00Z">
        <w:r w:rsidDel="0092484E">
          <w:rPr>
            <w:rFonts w:ascii="Times New Roman" w:hAnsi="Times New Roman" w:cs="Times New Roman"/>
            <w:sz w:val="24"/>
            <w:szCs w:val="24"/>
          </w:rPr>
          <w:delText>d’établissement</w:delText>
        </w:r>
      </w:del>
      <w:r>
        <w:rPr>
          <w:rFonts w:ascii="Times New Roman" w:hAnsi="Times New Roman" w:cs="Times New Roman"/>
          <w:sz w:val="24"/>
          <w:szCs w:val="24"/>
        </w:rPr>
        <w:t xml:space="preserve"> des ét</w:t>
      </w:r>
      <w:r>
        <w:rPr>
          <w:rFonts w:ascii="Times New Roman" w:hAnsi="Times New Roman" w:cs="Times New Roman"/>
          <w:sz w:val="24"/>
          <w:szCs w:val="24"/>
        </w:rPr>
        <w:t xml:space="preserve">ats de paiement. </w:t>
      </w:r>
      <w:commentRangeEnd w:id="10"/>
      <w:r w:rsidR="0092484E">
        <w:rPr>
          <w:rStyle w:val="Marquedecommentaire"/>
        </w:rPr>
        <w:commentReference w:id="10"/>
      </w:r>
    </w:p>
    <w:p w14:paraId="0529CAD4" w14:textId="77777777" w:rsidR="003E255A" w:rsidRDefault="003E255A">
      <w:pPr>
        <w:spacing w:after="0"/>
        <w:jc w:val="both"/>
        <w:rPr>
          <w:rFonts w:ascii="Times New Roman" w:hAnsi="Times New Roman" w:cs="Times New Roman"/>
          <w:sz w:val="20"/>
          <w:szCs w:val="24"/>
        </w:rPr>
      </w:pPr>
    </w:p>
    <w:p w14:paraId="0A3EEE2D" w14:textId="67D3934E" w:rsidR="00024266" w:rsidRDefault="00AD4D9D" w:rsidP="00024266">
      <w:pPr>
        <w:spacing w:after="0"/>
        <w:jc w:val="both"/>
        <w:rPr>
          <w:moveTo w:id="15" w:author="hp" w:date="2023-05-20T18:07:00Z"/>
          <w:rFonts w:ascii="Times New Roman" w:hAnsi="Times New Roman" w:cs="Times New Roman"/>
          <w:sz w:val="24"/>
          <w:szCs w:val="24"/>
        </w:rPr>
      </w:pPr>
      <w:r>
        <w:rPr>
          <w:rFonts w:ascii="Times New Roman" w:hAnsi="Times New Roman" w:cs="Times New Roman"/>
          <w:sz w:val="24"/>
          <w:szCs w:val="24"/>
        </w:rPr>
        <w:t>Il est prévu sur le BIE 2023, l’</w:t>
      </w:r>
      <w:r>
        <w:rPr>
          <w:rFonts w:ascii="Times New Roman" w:hAnsi="Times New Roman" w:cs="Times New Roman"/>
          <w:sz w:val="24"/>
          <w:szCs w:val="24"/>
          <w:lang w:val="en-US" w:eastAsia="fr-FR"/>
        </w:rPr>
        <w:t xml:space="preserve">identification, la remise et la </w:t>
      </w:r>
      <w:proofErr w:type="spellStart"/>
      <w:r>
        <w:rPr>
          <w:rFonts w:ascii="Times New Roman" w:hAnsi="Times New Roman" w:cs="Times New Roman"/>
          <w:sz w:val="24"/>
          <w:szCs w:val="24"/>
          <w:lang w:val="en-US" w:eastAsia="fr-FR"/>
        </w:rPr>
        <w:t>réception</w:t>
      </w:r>
      <w:proofErr w:type="spellEnd"/>
      <w:r>
        <w:rPr>
          <w:rFonts w:ascii="Times New Roman" w:hAnsi="Times New Roman" w:cs="Times New Roman"/>
          <w:sz w:val="24"/>
          <w:szCs w:val="24"/>
          <w:lang w:val="en-US" w:eastAsia="fr-FR"/>
        </w:rPr>
        <w:t xml:space="preserve"> des sites de </w:t>
      </w:r>
      <w:r>
        <w:rPr>
          <w:rFonts w:ascii="Times New Roman" w:hAnsi="Times New Roman" w:cs="Times New Roman"/>
          <w:sz w:val="24"/>
          <w:szCs w:val="24"/>
          <w:lang w:eastAsia="fr-FR"/>
        </w:rPr>
        <w:t>reboisement</w:t>
      </w:r>
      <w:r>
        <w:rPr>
          <w:rFonts w:ascii="Times New Roman" w:hAnsi="Times New Roman" w:cs="Times New Roman"/>
          <w:sz w:val="24"/>
          <w:szCs w:val="24"/>
        </w:rPr>
        <w:t>. Cet</w:t>
      </w:r>
      <w:ins w:id="16" w:author="hp" w:date="2023-05-20T18:00:00Z">
        <w:r w:rsidR="0092484E">
          <w:rPr>
            <w:rFonts w:ascii="Times New Roman" w:hAnsi="Times New Roman" w:cs="Times New Roman"/>
            <w:sz w:val="24"/>
            <w:szCs w:val="24"/>
          </w:rPr>
          <w:t>t</w:t>
        </w:r>
      </w:ins>
      <w:r>
        <w:rPr>
          <w:rFonts w:ascii="Times New Roman" w:hAnsi="Times New Roman" w:cs="Times New Roman"/>
          <w:sz w:val="24"/>
          <w:szCs w:val="24"/>
        </w:rPr>
        <w:t xml:space="preserve">e activité sera réalisée aussi bien par le niveau local (les directions préfectorales de l’environnement et des </w:t>
      </w:r>
      <w:r>
        <w:rPr>
          <w:rFonts w:ascii="Times New Roman" w:hAnsi="Times New Roman" w:cs="Times New Roman"/>
          <w:sz w:val="24"/>
          <w:szCs w:val="24"/>
        </w:rPr>
        <w:t>ressources forestières (DPERF), les directions régionales de l’environnement des ressources forestières (DRERF)) que le niveau central (les directions centrales, le Secrétariat général et le Cabinet du MERF et la direction des finances).</w:t>
      </w:r>
      <w:ins w:id="17" w:author="hp" w:date="2023-05-20T18:07:00Z">
        <w:r w:rsidR="00024266" w:rsidRPr="00024266">
          <w:rPr>
            <w:rFonts w:ascii="Times New Roman" w:hAnsi="Times New Roman" w:cs="Times New Roman"/>
            <w:sz w:val="24"/>
            <w:szCs w:val="24"/>
          </w:rPr>
          <w:t xml:space="preserve"> </w:t>
        </w:r>
      </w:ins>
      <w:moveToRangeStart w:id="18" w:author="hp" w:date="2023-05-20T18:07:00Z" w:name="move135498464"/>
      <w:moveTo w:id="19" w:author="hp" w:date="2023-05-20T18:07:00Z">
        <w:r w:rsidR="00024266">
          <w:rPr>
            <w:rFonts w:ascii="Times New Roman" w:hAnsi="Times New Roman" w:cs="Times New Roman"/>
            <w:sz w:val="24"/>
            <w:szCs w:val="24"/>
          </w:rPr>
          <w:t xml:space="preserve">Les présents TDR sont élaborés pour cadrer cette activité. </w:t>
        </w:r>
      </w:moveTo>
    </w:p>
    <w:moveToRangeEnd w:id="18"/>
    <w:p w14:paraId="2F56CFA1" w14:textId="2B43EC78" w:rsidR="003E255A" w:rsidRDefault="003E255A">
      <w:pPr>
        <w:spacing w:after="0"/>
        <w:jc w:val="both"/>
        <w:rPr>
          <w:rFonts w:ascii="Times New Roman" w:hAnsi="Times New Roman" w:cs="Times New Roman"/>
          <w:sz w:val="24"/>
          <w:szCs w:val="24"/>
        </w:rPr>
      </w:pPr>
    </w:p>
    <w:p w14:paraId="30681833" w14:textId="77777777" w:rsidR="003E255A" w:rsidRDefault="003E255A">
      <w:pPr>
        <w:spacing w:after="0"/>
        <w:jc w:val="both"/>
        <w:rPr>
          <w:rFonts w:ascii="Times New Roman" w:hAnsi="Times New Roman" w:cs="Times New Roman"/>
          <w:sz w:val="20"/>
          <w:szCs w:val="24"/>
        </w:rPr>
      </w:pPr>
    </w:p>
    <w:p w14:paraId="247525A9" w14:textId="6E09D50B" w:rsidR="003E255A" w:rsidDel="00024266" w:rsidRDefault="00AD4D9D">
      <w:pPr>
        <w:spacing w:after="0"/>
        <w:jc w:val="both"/>
        <w:rPr>
          <w:moveFrom w:id="20" w:author="hp" w:date="2023-05-20T18:07:00Z"/>
          <w:rFonts w:ascii="Times New Roman" w:hAnsi="Times New Roman" w:cs="Times New Roman"/>
          <w:sz w:val="24"/>
          <w:szCs w:val="24"/>
        </w:rPr>
      </w:pPr>
      <w:moveFromRangeStart w:id="21" w:author="hp" w:date="2023-05-20T18:07:00Z" w:name="move135498464"/>
      <w:moveFrom w:id="22" w:author="hp" w:date="2023-05-20T18:07:00Z">
        <w:r w:rsidDel="00024266">
          <w:rPr>
            <w:rFonts w:ascii="Times New Roman" w:hAnsi="Times New Roman" w:cs="Times New Roman"/>
            <w:sz w:val="24"/>
            <w:szCs w:val="24"/>
          </w:rPr>
          <w:t xml:space="preserve">Les présents TDR sont élaborés pour cadrer cette activité. </w:t>
        </w:r>
      </w:moveFrom>
    </w:p>
    <w:moveFromRangeEnd w:id="21"/>
    <w:p w14:paraId="3D3282A9" w14:textId="77777777" w:rsidR="003E255A" w:rsidRDefault="003E255A">
      <w:pPr>
        <w:spacing w:after="0"/>
        <w:jc w:val="both"/>
        <w:rPr>
          <w:rFonts w:ascii="Times New Roman" w:hAnsi="Times New Roman" w:cs="Times New Roman"/>
          <w:sz w:val="20"/>
          <w:szCs w:val="24"/>
        </w:rPr>
      </w:pPr>
    </w:p>
    <w:p w14:paraId="55CB650F" w14:textId="77777777" w:rsidR="003E255A" w:rsidRDefault="00AD4D9D">
      <w:pPr>
        <w:pStyle w:val="Paragraphedeliste"/>
        <w:numPr>
          <w:ilvl w:val="0"/>
          <w:numId w:val="1"/>
        </w:numPr>
        <w:spacing w:after="0"/>
        <w:ind w:left="284" w:hanging="284"/>
        <w:jc w:val="both"/>
        <w:rPr>
          <w:rFonts w:ascii="Times New Roman" w:hAnsi="Times New Roman" w:cs="Times New Roman"/>
          <w:b/>
          <w:sz w:val="24"/>
          <w:szCs w:val="24"/>
        </w:rPr>
      </w:pPr>
      <w:r>
        <w:rPr>
          <w:rFonts w:ascii="Times New Roman" w:hAnsi="Times New Roman" w:cs="Times New Roman"/>
          <w:b/>
          <w:sz w:val="24"/>
          <w:szCs w:val="24"/>
        </w:rPr>
        <w:t>OBJECTIFS</w:t>
      </w:r>
    </w:p>
    <w:p w14:paraId="76F0DE37" w14:textId="77777777" w:rsidR="003E255A" w:rsidRDefault="003E255A">
      <w:pPr>
        <w:spacing w:after="0"/>
        <w:jc w:val="both"/>
        <w:rPr>
          <w:rFonts w:ascii="Times New Roman" w:hAnsi="Times New Roman" w:cs="Times New Roman"/>
          <w:sz w:val="20"/>
          <w:szCs w:val="24"/>
        </w:rPr>
      </w:pPr>
    </w:p>
    <w:p w14:paraId="1189E828" w14:textId="77777777" w:rsidR="003E255A" w:rsidRDefault="00AD4D9D">
      <w:pPr>
        <w:pStyle w:val="Paragraphedeliste"/>
        <w:tabs>
          <w:tab w:val="left" w:pos="1134"/>
        </w:tabs>
        <w:spacing w:after="0"/>
        <w:ind w:left="284"/>
        <w:jc w:val="both"/>
        <w:rPr>
          <w:rFonts w:ascii="Times New Roman" w:hAnsi="Times New Roman" w:cs="Times New Roman"/>
          <w:b/>
          <w:sz w:val="24"/>
          <w:szCs w:val="24"/>
        </w:rPr>
      </w:pPr>
      <w:r>
        <w:rPr>
          <w:rFonts w:ascii="Times New Roman" w:hAnsi="Times New Roman" w:cs="Times New Roman"/>
          <w:b/>
          <w:sz w:val="24"/>
          <w:szCs w:val="24"/>
        </w:rPr>
        <w:t>2.1 Objectif global</w:t>
      </w:r>
    </w:p>
    <w:p w14:paraId="729C09E4" w14:textId="77777777" w:rsidR="003E255A" w:rsidRDefault="003E255A">
      <w:pPr>
        <w:spacing w:after="0"/>
        <w:jc w:val="both"/>
        <w:rPr>
          <w:rFonts w:ascii="Times New Roman" w:hAnsi="Times New Roman" w:cs="Times New Roman"/>
          <w:b/>
          <w:sz w:val="20"/>
          <w:szCs w:val="24"/>
        </w:rPr>
      </w:pPr>
    </w:p>
    <w:p w14:paraId="673454FB" w14:textId="77777777" w:rsidR="003E255A" w:rsidRDefault="00AD4D9D">
      <w:pPr>
        <w:spacing w:after="0"/>
        <w:jc w:val="both"/>
        <w:rPr>
          <w:rFonts w:ascii="Times New Roman" w:hAnsi="Times New Roman" w:cs="Times New Roman"/>
          <w:sz w:val="24"/>
          <w:szCs w:val="24"/>
        </w:rPr>
      </w:pPr>
      <w:r>
        <w:rPr>
          <w:rFonts w:ascii="Times New Roman" w:hAnsi="Times New Roman" w:cs="Times New Roman"/>
          <w:sz w:val="24"/>
          <w:szCs w:val="24"/>
        </w:rPr>
        <w:t xml:space="preserve">L’objectif global de cette activité est d’assurer l’identification et la réception des plants et des sites des </w:t>
      </w:r>
      <w:r>
        <w:rPr>
          <w:rFonts w:ascii="Times New Roman" w:hAnsi="Times New Roman" w:cs="Times New Roman"/>
          <w:sz w:val="24"/>
          <w:szCs w:val="24"/>
        </w:rPr>
        <w:t>sites reboisés de la campagne nationale 2023 sur toute l’étendue du territoire national.</w:t>
      </w:r>
    </w:p>
    <w:p w14:paraId="5DAD036A" w14:textId="77777777" w:rsidR="003E255A" w:rsidRDefault="003E255A">
      <w:pPr>
        <w:spacing w:after="0"/>
        <w:jc w:val="both"/>
        <w:rPr>
          <w:rFonts w:ascii="Times New Roman" w:hAnsi="Times New Roman" w:cs="Times New Roman"/>
          <w:sz w:val="20"/>
          <w:szCs w:val="24"/>
        </w:rPr>
      </w:pPr>
    </w:p>
    <w:p w14:paraId="5168D85E" w14:textId="77777777" w:rsidR="003E255A" w:rsidRDefault="00AD4D9D">
      <w:pPr>
        <w:tabs>
          <w:tab w:val="left" w:pos="284"/>
        </w:tabs>
        <w:spacing w:after="0"/>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2.2 Objectifs spécifiques</w:t>
      </w:r>
    </w:p>
    <w:p w14:paraId="3E416657" w14:textId="77777777" w:rsidR="003E255A" w:rsidRDefault="003E255A">
      <w:pPr>
        <w:spacing w:after="0"/>
        <w:jc w:val="both"/>
        <w:rPr>
          <w:rFonts w:ascii="Times New Roman" w:hAnsi="Times New Roman" w:cs="Times New Roman"/>
          <w:sz w:val="20"/>
          <w:szCs w:val="24"/>
        </w:rPr>
      </w:pPr>
    </w:p>
    <w:p w14:paraId="6DFFE96D" w14:textId="77777777" w:rsidR="003E255A" w:rsidRDefault="00AD4D9D">
      <w:pPr>
        <w:spacing w:after="0"/>
        <w:jc w:val="both"/>
        <w:rPr>
          <w:rFonts w:ascii="Times New Roman" w:hAnsi="Times New Roman" w:cs="Times New Roman"/>
          <w:sz w:val="24"/>
          <w:szCs w:val="24"/>
        </w:rPr>
      </w:pPr>
      <w:r>
        <w:rPr>
          <w:rFonts w:ascii="Times New Roman" w:hAnsi="Times New Roman" w:cs="Times New Roman"/>
          <w:sz w:val="24"/>
          <w:szCs w:val="24"/>
        </w:rPr>
        <w:t>Il s’agit spécifiquement de :</w:t>
      </w:r>
    </w:p>
    <w:p w14:paraId="0DAAE1ED" w14:textId="77777777" w:rsidR="003E255A" w:rsidRDefault="003E255A">
      <w:pPr>
        <w:spacing w:after="0"/>
        <w:jc w:val="both"/>
        <w:rPr>
          <w:rFonts w:ascii="Times New Roman" w:hAnsi="Times New Roman" w:cs="Times New Roman"/>
          <w:sz w:val="20"/>
          <w:szCs w:val="24"/>
        </w:rPr>
      </w:pPr>
    </w:p>
    <w:p w14:paraId="6FAA0727" w14:textId="688A376E" w:rsidR="003E255A" w:rsidRDefault="00AD4D9D">
      <w:pPr>
        <w:pStyle w:val="Paragraphedeliste"/>
        <w:numPr>
          <w:ilvl w:val="0"/>
          <w:numId w:val="2"/>
        </w:numPr>
        <w:tabs>
          <w:tab w:val="left" w:pos="426"/>
          <w:tab w:val="left" w:pos="567"/>
        </w:tabs>
        <w:spacing w:after="0"/>
        <w:jc w:val="both"/>
        <w:rPr>
          <w:rFonts w:ascii="Times New Roman" w:hAnsi="Times New Roman" w:cs="Times New Roman"/>
          <w:sz w:val="24"/>
          <w:szCs w:val="24"/>
        </w:rPr>
      </w:pPr>
      <w:proofErr w:type="gramStart"/>
      <w:r>
        <w:rPr>
          <w:rFonts w:ascii="Times New Roman" w:hAnsi="Times New Roman" w:cs="Times New Roman"/>
          <w:sz w:val="24"/>
          <w:szCs w:val="24"/>
        </w:rPr>
        <w:t>identifier</w:t>
      </w:r>
      <w:proofErr w:type="gramEnd"/>
      <w:r>
        <w:rPr>
          <w:rFonts w:ascii="Times New Roman" w:hAnsi="Times New Roman" w:cs="Times New Roman"/>
          <w:sz w:val="24"/>
          <w:szCs w:val="24"/>
        </w:rPr>
        <w:t xml:space="preserve"> les </w:t>
      </w:r>
      <w:r>
        <w:rPr>
          <w:rFonts w:ascii="Times New Roman" w:hAnsi="Times New Roman" w:cs="Times New Roman"/>
          <w:sz w:val="24"/>
          <w:szCs w:val="24"/>
          <w:lang w:eastAsia="fr-FR"/>
        </w:rPr>
        <w:t xml:space="preserve">511 ha </w:t>
      </w:r>
      <w:r>
        <w:rPr>
          <w:rFonts w:ascii="Times New Roman" w:hAnsi="Times New Roman" w:cs="Times New Roman"/>
          <w:sz w:val="24"/>
          <w:szCs w:val="24"/>
          <w:lang w:val="en-US" w:eastAsia="fr-FR"/>
        </w:rPr>
        <w:t>d</w:t>
      </w:r>
      <w:ins w:id="23" w:author="hp" w:date="2023-05-20T18:12:00Z">
        <w:r w:rsidR="00024266">
          <w:rPr>
            <w:rFonts w:ascii="Times New Roman" w:hAnsi="Times New Roman" w:cs="Times New Roman"/>
            <w:sz w:val="24"/>
            <w:szCs w:val="24"/>
            <w:lang w:val="en-US" w:eastAsia="fr-FR"/>
          </w:rPr>
          <w:t>ans</w:t>
        </w:r>
      </w:ins>
      <w:del w:id="24" w:author="hp" w:date="2023-05-20T18:12:00Z">
        <w:r w:rsidDel="00024266">
          <w:rPr>
            <w:rFonts w:ascii="Times New Roman" w:hAnsi="Times New Roman" w:cs="Times New Roman"/>
            <w:sz w:val="24"/>
            <w:szCs w:val="24"/>
            <w:lang w:val="en-US" w:eastAsia="fr-FR"/>
          </w:rPr>
          <w:delText>e sites</w:delText>
        </w:r>
      </w:del>
      <w:r>
        <w:rPr>
          <w:rFonts w:ascii="Times New Roman" w:hAnsi="Times New Roman" w:cs="Times New Roman"/>
          <w:sz w:val="24"/>
          <w:szCs w:val="24"/>
          <w:lang w:val="en-US" w:eastAsia="fr-FR"/>
        </w:rPr>
        <w:t xml:space="preserve"> </w:t>
      </w:r>
      <w:del w:id="25" w:author="hp" w:date="2023-05-20T18:12:00Z">
        <w:r w:rsidDel="00024266">
          <w:rPr>
            <w:rFonts w:ascii="Times New Roman" w:hAnsi="Times New Roman" w:cs="Times New Roman"/>
            <w:sz w:val="24"/>
            <w:szCs w:val="24"/>
            <w:lang w:eastAsia="fr-FR"/>
          </w:rPr>
          <w:delText>d</w:delText>
        </w:r>
      </w:del>
      <w:ins w:id="26" w:author="hp" w:date="2023-05-20T18:13:00Z">
        <w:r w:rsidR="00024266">
          <w:rPr>
            <w:rFonts w:ascii="Times New Roman" w:hAnsi="Times New Roman" w:cs="Times New Roman"/>
            <w:sz w:val="24"/>
            <w:szCs w:val="24"/>
            <w:lang w:eastAsia="fr-FR"/>
          </w:rPr>
          <w:t>l</w:t>
        </w:r>
      </w:ins>
      <w:r>
        <w:rPr>
          <w:rFonts w:ascii="Times New Roman" w:hAnsi="Times New Roman" w:cs="Times New Roman"/>
          <w:sz w:val="24"/>
          <w:szCs w:val="24"/>
          <w:lang w:eastAsia="fr-FR"/>
        </w:rPr>
        <w:t>es zones d</w:t>
      </w:r>
      <w:r>
        <w:rPr>
          <w:rFonts w:ascii="Times New Roman" w:hAnsi="Times New Roman" w:cs="Times New Roman"/>
          <w:sz w:val="24"/>
          <w:szCs w:val="24"/>
          <w:lang w:val="en-US" w:eastAsia="fr-FR"/>
        </w:rPr>
        <w:t>é</w:t>
      </w:r>
      <w:proofErr w:type="spellStart"/>
      <w:r>
        <w:rPr>
          <w:rFonts w:ascii="Times New Roman" w:hAnsi="Times New Roman" w:cs="Times New Roman"/>
          <w:sz w:val="24"/>
          <w:szCs w:val="24"/>
          <w:lang w:eastAsia="fr-FR"/>
        </w:rPr>
        <w:t>grad</w:t>
      </w:r>
      <w:proofErr w:type="spellEnd"/>
      <w:r>
        <w:rPr>
          <w:rFonts w:ascii="Times New Roman" w:hAnsi="Times New Roman" w:cs="Times New Roman"/>
          <w:sz w:val="24"/>
          <w:szCs w:val="24"/>
          <w:lang w:val="en-US" w:eastAsia="fr-FR"/>
        </w:rPr>
        <w:t>é</w:t>
      </w:r>
      <w:r>
        <w:rPr>
          <w:rFonts w:ascii="Times New Roman" w:hAnsi="Times New Roman" w:cs="Times New Roman"/>
          <w:sz w:val="24"/>
          <w:szCs w:val="24"/>
          <w:lang w:eastAsia="fr-FR"/>
        </w:rPr>
        <w:t xml:space="preserve">es </w:t>
      </w:r>
      <w:del w:id="27" w:author="hp" w:date="2023-05-20T18:32:00Z">
        <w:r w:rsidDel="003D18DA">
          <w:rPr>
            <w:rFonts w:ascii="Times New Roman" w:hAnsi="Times New Roman" w:cs="Times New Roman"/>
            <w:sz w:val="24"/>
            <w:szCs w:val="24"/>
            <w:lang w:eastAsia="fr-FR"/>
          </w:rPr>
          <w:delText>d</w:delText>
        </w:r>
        <w:r w:rsidDel="003D18DA">
          <w:rPr>
            <w:rFonts w:ascii="Times New Roman" w:hAnsi="Times New Roman" w:cs="Times New Roman"/>
            <w:sz w:val="24"/>
            <w:szCs w:val="24"/>
            <w:lang w:val="en-US" w:eastAsia="fr-FR"/>
          </w:rPr>
          <w:delText>ans l</w:delText>
        </w:r>
      </w:del>
      <w:ins w:id="28" w:author="hp" w:date="2023-05-20T18:32:00Z">
        <w:r w:rsidR="003D18DA">
          <w:rPr>
            <w:rFonts w:ascii="Times New Roman" w:hAnsi="Times New Roman" w:cs="Times New Roman"/>
            <w:sz w:val="24"/>
            <w:szCs w:val="24"/>
            <w:lang w:val="en-US" w:eastAsia="fr-FR"/>
          </w:rPr>
          <w:t>d</w:t>
        </w:r>
      </w:ins>
      <w:r>
        <w:rPr>
          <w:rFonts w:ascii="Times New Roman" w:hAnsi="Times New Roman" w:cs="Times New Roman"/>
          <w:sz w:val="24"/>
          <w:szCs w:val="24"/>
          <w:lang w:val="en-US" w:eastAsia="fr-FR"/>
        </w:rPr>
        <w:t xml:space="preserve">es </w:t>
      </w:r>
      <w:r>
        <w:rPr>
          <w:rFonts w:ascii="Times New Roman" w:hAnsi="Times New Roman" w:cs="Times New Roman"/>
          <w:sz w:val="24"/>
          <w:szCs w:val="24"/>
          <w:lang w:eastAsia="fr-FR"/>
        </w:rPr>
        <w:t xml:space="preserve">aires protégées, des berges des cours d’eau, des sites </w:t>
      </w:r>
      <w:proofErr w:type="spellStart"/>
      <w:r>
        <w:rPr>
          <w:rFonts w:ascii="Times New Roman" w:hAnsi="Times New Roman" w:cs="Times New Roman"/>
          <w:sz w:val="24"/>
          <w:szCs w:val="24"/>
          <w:lang w:eastAsia="fr-FR"/>
        </w:rPr>
        <w:t>identifi</w:t>
      </w:r>
      <w:proofErr w:type="spellEnd"/>
      <w:r>
        <w:rPr>
          <w:rFonts w:ascii="Times New Roman" w:hAnsi="Times New Roman" w:cs="Times New Roman"/>
          <w:sz w:val="24"/>
          <w:szCs w:val="24"/>
          <w:lang w:val="en-US" w:eastAsia="fr-FR"/>
        </w:rPr>
        <w:t>é</w:t>
      </w:r>
      <w:r>
        <w:rPr>
          <w:rFonts w:ascii="Times New Roman" w:hAnsi="Times New Roman" w:cs="Times New Roman"/>
          <w:sz w:val="24"/>
          <w:szCs w:val="24"/>
          <w:lang w:eastAsia="fr-FR"/>
        </w:rPr>
        <w:t xml:space="preserve">s par les </w:t>
      </w:r>
      <w:proofErr w:type="spellStart"/>
      <w:r>
        <w:rPr>
          <w:rFonts w:ascii="Times New Roman" w:hAnsi="Times New Roman" w:cs="Times New Roman"/>
          <w:sz w:val="24"/>
          <w:szCs w:val="24"/>
          <w:lang w:eastAsia="fr-FR"/>
        </w:rPr>
        <w:t>minist</w:t>
      </w:r>
      <w:proofErr w:type="spellEnd"/>
      <w:r>
        <w:rPr>
          <w:rFonts w:ascii="Times New Roman" w:hAnsi="Times New Roman" w:cs="Times New Roman"/>
          <w:sz w:val="24"/>
          <w:szCs w:val="24"/>
          <w:lang w:val="en-US" w:eastAsia="fr-FR"/>
        </w:rPr>
        <w:t>è</w:t>
      </w:r>
      <w:proofErr w:type="spellStart"/>
      <w:r>
        <w:rPr>
          <w:rFonts w:ascii="Times New Roman" w:hAnsi="Times New Roman" w:cs="Times New Roman"/>
          <w:sz w:val="24"/>
          <w:szCs w:val="24"/>
          <w:lang w:eastAsia="fr-FR"/>
        </w:rPr>
        <w:t>res</w:t>
      </w:r>
      <w:proofErr w:type="spellEnd"/>
      <w:r>
        <w:rPr>
          <w:rFonts w:ascii="Times New Roman" w:hAnsi="Times New Roman" w:cs="Times New Roman"/>
          <w:sz w:val="24"/>
          <w:szCs w:val="24"/>
          <w:lang w:eastAsia="fr-FR"/>
        </w:rPr>
        <w:t xml:space="preserve"> sectoriels et de</w:t>
      </w:r>
      <w:ins w:id="29" w:author="hp" w:date="2023-05-20T18:34:00Z">
        <w:r w:rsidR="003D18DA">
          <w:rPr>
            <w:rFonts w:ascii="Times New Roman" w:hAnsi="Times New Roman" w:cs="Times New Roman"/>
            <w:sz w:val="24"/>
            <w:szCs w:val="24"/>
            <w:lang w:eastAsia="fr-FR"/>
          </w:rPr>
          <w:t>s</w:t>
        </w:r>
      </w:ins>
      <w:r>
        <w:rPr>
          <w:rFonts w:ascii="Times New Roman" w:hAnsi="Times New Roman" w:cs="Times New Roman"/>
          <w:sz w:val="24"/>
          <w:szCs w:val="24"/>
          <w:lang w:eastAsia="fr-FR"/>
        </w:rPr>
        <w:t xml:space="preserve"> for</w:t>
      </w:r>
      <w:r>
        <w:rPr>
          <w:rFonts w:ascii="Times New Roman" w:hAnsi="Times New Roman" w:cs="Times New Roman"/>
          <w:sz w:val="24"/>
          <w:szCs w:val="24"/>
          <w:lang w:val="en-US" w:eastAsia="fr-FR"/>
        </w:rPr>
        <w:t>ê</w:t>
      </w:r>
      <w:proofErr w:type="spellStart"/>
      <w:r>
        <w:rPr>
          <w:rFonts w:ascii="Times New Roman" w:hAnsi="Times New Roman" w:cs="Times New Roman"/>
          <w:sz w:val="24"/>
          <w:szCs w:val="24"/>
          <w:lang w:eastAsia="fr-FR"/>
        </w:rPr>
        <w:t>ts</w:t>
      </w:r>
      <w:proofErr w:type="spellEnd"/>
      <w:r>
        <w:rPr>
          <w:rFonts w:ascii="Times New Roman" w:hAnsi="Times New Roman" w:cs="Times New Roman"/>
          <w:sz w:val="24"/>
          <w:szCs w:val="24"/>
          <w:lang w:eastAsia="fr-FR"/>
        </w:rPr>
        <w:t xml:space="preserve"> communales</w:t>
      </w:r>
      <w:r>
        <w:rPr>
          <w:rFonts w:ascii="Times New Roman" w:hAnsi="Times New Roman" w:cs="Times New Roman"/>
          <w:sz w:val="24"/>
          <w:szCs w:val="24"/>
        </w:rPr>
        <w:t xml:space="preserve"> ; </w:t>
      </w:r>
    </w:p>
    <w:p w14:paraId="68E15D00" w14:textId="77777777" w:rsidR="003E255A" w:rsidRDefault="00AD4D9D">
      <w:pPr>
        <w:pStyle w:val="Paragraphedeliste"/>
        <w:numPr>
          <w:ilvl w:val="0"/>
          <w:numId w:val="2"/>
        </w:numPr>
        <w:tabs>
          <w:tab w:val="left" w:pos="426"/>
          <w:tab w:val="left" w:pos="567"/>
        </w:tabs>
        <w:spacing w:after="0"/>
        <w:jc w:val="both"/>
        <w:rPr>
          <w:rFonts w:ascii="Times New Roman" w:hAnsi="Times New Roman" w:cs="Times New Roman"/>
          <w:sz w:val="24"/>
          <w:szCs w:val="24"/>
        </w:rPr>
      </w:pPr>
      <w:proofErr w:type="gramStart"/>
      <w:r>
        <w:rPr>
          <w:rFonts w:ascii="Times New Roman" w:hAnsi="Times New Roman" w:cs="Times New Roman"/>
          <w:sz w:val="24"/>
          <w:szCs w:val="24"/>
        </w:rPr>
        <w:t>réceptionner</w:t>
      </w:r>
      <w:proofErr w:type="gramEnd"/>
      <w:r>
        <w:rPr>
          <w:rFonts w:ascii="Times New Roman" w:hAnsi="Times New Roman" w:cs="Times New Roman"/>
          <w:sz w:val="24"/>
          <w:szCs w:val="24"/>
        </w:rPr>
        <w:t xml:space="preserve"> les plants fournis par les pépiniéristes contractants ;</w:t>
      </w:r>
    </w:p>
    <w:p w14:paraId="28B9B054" w14:textId="77777777" w:rsidR="003E255A" w:rsidRDefault="00AD4D9D">
      <w:pPr>
        <w:pStyle w:val="Paragraphedeliste"/>
        <w:numPr>
          <w:ilvl w:val="0"/>
          <w:numId w:val="2"/>
        </w:numPr>
        <w:tabs>
          <w:tab w:val="left" w:pos="426"/>
          <w:tab w:val="left" w:pos="567"/>
        </w:tabs>
        <w:spacing w:after="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cartographier</w:t>
      </w:r>
      <w:proofErr w:type="gramEnd"/>
      <w:r>
        <w:rPr>
          <w:rFonts w:ascii="Times New Roman" w:hAnsi="Times New Roman" w:cs="Times New Roman"/>
          <w:sz w:val="24"/>
          <w:szCs w:val="24"/>
        </w:rPr>
        <w:t xml:space="preserve"> les sites reboisés ;</w:t>
      </w:r>
    </w:p>
    <w:p w14:paraId="76AE4C7F" w14:textId="77777777" w:rsidR="003E255A" w:rsidRDefault="00AD4D9D">
      <w:pPr>
        <w:pStyle w:val="Paragraphedeliste"/>
        <w:numPr>
          <w:ilvl w:val="0"/>
          <w:numId w:val="2"/>
        </w:numPr>
        <w:tabs>
          <w:tab w:val="left" w:pos="426"/>
          <w:tab w:val="left" w:pos="567"/>
        </w:tabs>
        <w:spacing w:after="0"/>
        <w:jc w:val="both"/>
        <w:rPr>
          <w:rFonts w:ascii="Times New Roman" w:hAnsi="Times New Roman" w:cs="Times New Roman"/>
          <w:sz w:val="24"/>
          <w:szCs w:val="24"/>
        </w:rPr>
      </w:pPr>
      <w:proofErr w:type="gramStart"/>
      <w:r>
        <w:rPr>
          <w:rFonts w:ascii="Times New Roman" w:hAnsi="Times New Roman" w:cs="Times New Roman"/>
          <w:sz w:val="24"/>
          <w:szCs w:val="24"/>
        </w:rPr>
        <w:t>réceptionner</w:t>
      </w:r>
      <w:proofErr w:type="gramEnd"/>
      <w:r>
        <w:rPr>
          <w:rFonts w:ascii="Times New Roman" w:hAnsi="Times New Roman" w:cs="Times New Roman"/>
          <w:sz w:val="24"/>
          <w:szCs w:val="24"/>
        </w:rPr>
        <w:t xml:space="preserve"> les sites reboi</w:t>
      </w:r>
      <w:r>
        <w:rPr>
          <w:rFonts w:ascii="Times New Roman" w:hAnsi="Times New Roman" w:cs="Times New Roman"/>
          <w:sz w:val="24"/>
          <w:szCs w:val="24"/>
        </w:rPr>
        <w:t>sés.</w:t>
      </w:r>
    </w:p>
    <w:p w14:paraId="17B99701" w14:textId="77777777" w:rsidR="003E255A" w:rsidRDefault="003E255A">
      <w:pPr>
        <w:spacing w:after="0"/>
        <w:jc w:val="both"/>
        <w:rPr>
          <w:rFonts w:ascii="Times New Roman" w:hAnsi="Times New Roman" w:cs="Times New Roman"/>
          <w:sz w:val="20"/>
          <w:szCs w:val="24"/>
        </w:rPr>
      </w:pPr>
    </w:p>
    <w:p w14:paraId="45E2C65F" w14:textId="77777777" w:rsidR="003E255A" w:rsidRDefault="00AD4D9D">
      <w:pPr>
        <w:pStyle w:val="Paragraphedeliste"/>
        <w:numPr>
          <w:ilvl w:val="0"/>
          <w:numId w:val="1"/>
        </w:numPr>
        <w:spacing w:after="0"/>
        <w:ind w:left="567" w:hanging="567"/>
        <w:jc w:val="both"/>
        <w:rPr>
          <w:rFonts w:ascii="Times New Roman" w:hAnsi="Times New Roman" w:cs="Times New Roman"/>
          <w:b/>
          <w:sz w:val="24"/>
          <w:szCs w:val="24"/>
        </w:rPr>
      </w:pPr>
      <w:r>
        <w:rPr>
          <w:rFonts w:ascii="Times New Roman" w:hAnsi="Times New Roman" w:cs="Times New Roman"/>
          <w:b/>
          <w:sz w:val="24"/>
          <w:szCs w:val="24"/>
        </w:rPr>
        <w:t>RESULTATS</w:t>
      </w:r>
    </w:p>
    <w:p w14:paraId="27E10F84" w14:textId="77777777" w:rsidR="003E255A" w:rsidRDefault="003E255A">
      <w:pPr>
        <w:pStyle w:val="Paragraphedeliste"/>
        <w:spacing w:after="0"/>
        <w:ind w:left="426"/>
        <w:jc w:val="both"/>
        <w:rPr>
          <w:rFonts w:ascii="Times New Roman" w:hAnsi="Times New Roman" w:cs="Times New Roman"/>
          <w:b/>
          <w:sz w:val="8"/>
          <w:szCs w:val="24"/>
        </w:rPr>
      </w:pPr>
    </w:p>
    <w:p w14:paraId="001D0F1A" w14:textId="77777777" w:rsidR="003E255A" w:rsidRDefault="00AD4D9D">
      <w:pPr>
        <w:pStyle w:val="Paragraphedeliste"/>
        <w:numPr>
          <w:ilvl w:val="0"/>
          <w:numId w:val="2"/>
        </w:numPr>
        <w:tabs>
          <w:tab w:val="left" w:pos="426"/>
          <w:tab w:val="left" w:pos="567"/>
        </w:tabs>
        <w:spacing w:after="0"/>
        <w:jc w:val="both"/>
        <w:rPr>
          <w:rFonts w:ascii="Times New Roman" w:hAnsi="Times New Roman" w:cs="Times New Roman"/>
          <w:sz w:val="24"/>
          <w:szCs w:val="24"/>
        </w:rPr>
      </w:pPr>
      <w:r>
        <w:rPr>
          <w:rFonts w:ascii="Times New Roman" w:hAnsi="Times New Roman" w:cs="Times New Roman"/>
          <w:sz w:val="24"/>
          <w:szCs w:val="24"/>
          <w:lang w:eastAsia="fr-FR"/>
        </w:rPr>
        <w:t xml:space="preserve">511 ha </w:t>
      </w:r>
      <w:r>
        <w:rPr>
          <w:rFonts w:ascii="Times New Roman" w:hAnsi="Times New Roman" w:cs="Times New Roman"/>
          <w:sz w:val="24"/>
          <w:szCs w:val="24"/>
          <w:lang w:val="en-US" w:eastAsia="fr-FR"/>
        </w:rPr>
        <w:t xml:space="preserve">de sites </w:t>
      </w:r>
      <w:r>
        <w:rPr>
          <w:rFonts w:ascii="Times New Roman" w:hAnsi="Times New Roman" w:cs="Times New Roman"/>
          <w:sz w:val="24"/>
          <w:szCs w:val="24"/>
          <w:lang w:eastAsia="fr-FR"/>
        </w:rPr>
        <w:t>des zones d</w:t>
      </w:r>
      <w:r>
        <w:rPr>
          <w:rFonts w:ascii="Times New Roman" w:hAnsi="Times New Roman" w:cs="Times New Roman"/>
          <w:sz w:val="24"/>
          <w:szCs w:val="24"/>
          <w:lang w:val="en-US" w:eastAsia="fr-FR"/>
        </w:rPr>
        <w:t>é</w:t>
      </w:r>
      <w:proofErr w:type="spellStart"/>
      <w:r>
        <w:rPr>
          <w:rFonts w:ascii="Times New Roman" w:hAnsi="Times New Roman" w:cs="Times New Roman"/>
          <w:sz w:val="24"/>
          <w:szCs w:val="24"/>
          <w:lang w:eastAsia="fr-FR"/>
        </w:rPr>
        <w:t>grad</w:t>
      </w:r>
      <w:proofErr w:type="spellEnd"/>
      <w:r>
        <w:rPr>
          <w:rFonts w:ascii="Times New Roman" w:hAnsi="Times New Roman" w:cs="Times New Roman"/>
          <w:sz w:val="24"/>
          <w:szCs w:val="24"/>
          <w:lang w:val="en-US" w:eastAsia="fr-FR"/>
        </w:rPr>
        <w:t>é</w:t>
      </w:r>
      <w:r>
        <w:rPr>
          <w:rFonts w:ascii="Times New Roman" w:hAnsi="Times New Roman" w:cs="Times New Roman"/>
          <w:sz w:val="24"/>
          <w:szCs w:val="24"/>
          <w:lang w:eastAsia="fr-FR"/>
        </w:rPr>
        <w:t xml:space="preserve">es </w:t>
      </w:r>
      <w:proofErr w:type="spellStart"/>
      <w:r>
        <w:rPr>
          <w:rFonts w:ascii="Times New Roman" w:hAnsi="Times New Roman" w:cs="Times New Roman"/>
          <w:sz w:val="24"/>
          <w:szCs w:val="24"/>
          <w:lang w:val="en-US" w:eastAsia="fr-FR"/>
        </w:rPr>
        <w:t>sont</w:t>
      </w:r>
      <w:proofErr w:type="spellEnd"/>
      <w:r>
        <w:rPr>
          <w:rFonts w:ascii="Times New Roman" w:hAnsi="Times New Roman" w:cs="Times New Roman"/>
          <w:sz w:val="24"/>
          <w:szCs w:val="24"/>
          <w:lang w:val="en-US" w:eastAsia="fr-FR"/>
        </w:rPr>
        <w:t xml:space="preserve"> </w:t>
      </w:r>
      <w:proofErr w:type="spellStart"/>
      <w:r>
        <w:rPr>
          <w:rFonts w:ascii="Times New Roman" w:hAnsi="Times New Roman" w:cs="Times New Roman"/>
          <w:sz w:val="24"/>
          <w:szCs w:val="24"/>
          <w:lang w:val="en-US" w:eastAsia="fr-FR"/>
        </w:rPr>
        <w:t>identifiés</w:t>
      </w:r>
      <w:proofErr w:type="spellEnd"/>
      <w:r>
        <w:rPr>
          <w:rFonts w:ascii="Times New Roman" w:hAnsi="Times New Roman" w:cs="Times New Roman"/>
          <w:sz w:val="24"/>
          <w:szCs w:val="24"/>
          <w:lang w:val="en-US" w:eastAsia="fr-FR"/>
        </w:rPr>
        <w:t xml:space="preserve"> </w:t>
      </w:r>
      <w:proofErr w:type="gramStart"/>
      <w:r>
        <w:rPr>
          <w:rFonts w:ascii="Times New Roman" w:hAnsi="Times New Roman" w:cs="Times New Roman"/>
          <w:sz w:val="24"/>
          <w:szCs w:val="24"/>
          <w:lang w:val="en-US" w:eastAsia="fr-FR"/>
        </w:rPr>
        <w:t>au fin</w:t>
      </w:r>
      <w:proofErr w:type="gramEnd"/>
      <w:r>
        <w:rPr>
          <w:rFonts w:ascii="Times New Roman" w:hAnsi="Times New Roman" w:cs="Times New Roman"/>
          <w:sz w:val="24"/>
          <w:szCs w:val="24"/>
          <w:lang w:val="en-US" w:eastAsia="fr-FR"/>
        </w:rPr>
        <w:t xml:space="preserve"> de </w:t>
      </w:r>
      <w:proofErr w:type="spellStart"/>
      <w:r>
        <w:rPr>
          <w:rFonts w:ascii="Times New Roman" w:hAnsi="Times New Roman" w:cs="Times New Roman"/>
          <w:sz w:val="24"/>
          <w:szCs w:val="24"/>
          <w:lang w:val="en-US" w:eastAsia="fr-FR"/>
        </w:rPr>
        <w:t>reboisement</w:t>
      </w:r>
      <w:proofErr w:type="spellEnd"/>
      <w:r>
        <w:rPr>
          <w:rFonts w:ascii="Times New Roman" w:hAnsi="Times New Roman" w:cs="Times New Roman"/>
          <w:sz w:val="24"/>
          <w:szCs w:val="24"/>
          <w:lang w:val="en-US" w:eastAsia="fr-FR"/>
        </w:rPr>
        <w:t xml:space="preserve"> </w:t>
      </w:r>
      <w:r>
        <w:rPr>
          <w:rFonts w:ascii="Times New Roman" w:hAnsi="Times New Roman" w:cs="Times New Roman"/>
          <w:sz w:val="24"/>
          <w:szCs w:val="24"/>
          <w:lang w:eastAsia="fr-FR"/>
        </w:rPr>
        <w:t>d</w:t>
      </w:r>
      <w:proofErr w:type="spellStart"/>
      <w:r>
        <w:rPr>
          <w:rFonts w:ascii="Times New Roman" w:hAnsi="Times New Roman" w:cs="Times New Roman"/>
          <w:sz w:val="24"/>
          <w:szCs w:val="24"/>
          <w:lang w:val="en-US" w:eastAsia="fr-FR"/>
        </w:rPr>
        <w:t>ans</w:t>
      </w:r>
      <w:proofErr w:type="spellEnd"/>
      <w:r>
        <w:rPr>
          <w:rFonts w:ascii="Times New Roman" w:hAnsi="Times New Roman" w:cs="Times New Roman"/>
          <w:sz w:val="24"/>
          <w:szCs w:val="24"/>
          <w:lang w:val="en-US" w:eastAsia="fr-FR"/>
        </w:rPr>
        <w:t xml:space="preserve"> les </w:t>
      </w:r>
      <w:r>
        <w:rPr>
          <w:rFonts w:ascii="Times New Roman" w:hAnsi="Times New Roman" w:cs="Times New Roman"/>
          <w:sz w:val="24"/>
          <w:szCs w:val="24"/>
          <w:lang w:eastAsia="fr-FR"/>
        </w:rPr>
        <w:t xml:space="preserve">aires protégées, des berges des cours d’eau, des sites </w:t>
      </w:r>
      <w:proofErr w:type="spellStart"/>
      <w:r>
        <w:rPr>
          <w:rFonts w:ascii="Times New Roman" w:hAnsi="Times New Roman" w:cs="Times New Roman"/>
          <w:sz w:val="24"/>
          <w:szCs w:val="24"/>
          <w:lang w:eastAsia="fr-FR"/>
        </w:rPr>
        <w:t>identifi</w:t>
      </w:r>
      <w:proofErr w:type="spellEnd"/>
      <w:r>
        <w:rPr>
          <w:rFonts w:ascii="Times New Roman" w:hAnsi="Times New Roman" w:cs="Times New Roman"/>
          <w:sz w:val="24"/>
          <w:szCs w:val="24"/>
          <w:lang w:val="en-US" w:eastAsia="fr-FR"/>
        </w:rPr>
        <w:t>é</w:t>
      </w:r>
      <w:r>
        <w:rPr>
          <w:rFonts w:ascii="Times New Roman" w:hAnsi="Times New Roman" w:cs="Times New Roman"/>
          <w:sz w:val="24"/>
          <w:szCs w:val="24"/>
          <w:lang w:eastAsia="fr-FR"/>
        </w:rPr>
        <w:t xml:space="preserve">s par les </w:t>
      </w:r>
      <w:proofErr w:type="spellStart"/>
      <w:r>
        <w:rPr>
          <w:rFonts w:ascii="Times New Roman" w:hAnsi="Times New Roman" w:cs="Times New Roman"/>
          <w:sz w:val="24"/>
          <w:szCs w:val="24"/>
          <w:lang w:eastAsia="fr-FR"/>
        </w:rPr>
        <w:t>minist</w:t>
      </w:r>
      <w:proofErr w:type="spellEnd"/>
      <w:r>
        <w:rPr>
          <w:rFonts w:ascii="Times New Roman" w:hAnsi="Times New Roman" w:cs="Times New Roman"/>
          <w:sz w:val="24"/>
          <w:szCs w:val="24"/>
          <w:lang w:val="en-US" w:eastAsia="fr-FR"/>
        </w:rPr>
        <w:t>è</w:t>
      </w:r>
      <w:proofErr w:type="spellStart"/>
      <w:r>
        <w:rPr>
          <w:rFonts w:ascii="Times New Roman" w:hAnsi="Times New Roman" w:cs="Times New Roman"/>
          <w:sz w:val="24"/>
          <w:szCs w:val="24"/>
          <w:lang w:eastAsia="fr-FR"/>
        </w:rPr>
        <w:t>res</w:t>
      </w:r>
      <w:proofErr w:type="spellEnd"/>
      <w:r>
        <w:rPr>
          <w:rFonts w:ascii="Times New Roman" w:hAnsi="Times New Roman" w:cs="Times New Roman"/>
          <w:sz w:val="24"/>
          <w:szCs w:val="24"/>
          <w:lang w:eastAsia="fr-FR"/>
        </w:rPr>
        <w:t xml:space="preserve"> sectoriels et de for</w:t>
      </w:r>
      <w:r>
        <w:rPr>
          <w:rFonts w:ascii="Times New Roman" w:hAnsi="Times New Roman" w:cs="Times New Roman"/>
          <w:sz w:val="24"/>
          <w:szCs w:val="24"/>
          <w:lang w:val="en-US" w:eastAsia="fr-FR"/>
        </w:rPr>
        <w:t>ê</w:t>
      </w:r>
      <w:proofErr w:type="spellStart"/>
      <w:r>
        <w:rPr>
          <w:rFonts w:ascii="Times New Roman" w:hAnsi="Times New Roman" w:cs="Times New Roman"/>
          <w:sz w:val="24"/>
          <w:szCs w:val="24"/>
          <w:lang w:eastAsia="fr-FR"/>
        </w:rPr>
        <w:t>ts</w:t>
      </w:r>
      <w:proofErr w:type="spellEnd"/>
      <w:r>
        <w:rPr>
          <w:rFonts w:ascii="Times New Roman" w:hAnsi="Times New Roman" w:cs="Times New Roman"/>
          <w:sz w:val="24"/>
          <w:szCs w:val="24"/>
          <w:lang w:eastAsia="fr-FR"/>
        </w:rPr>
        <w:t xml:space="preserve"> communales</w:t>
      </w:r>
      <w:r>
        <w:rPr>
          <w:rFonts w:ascii="Times New Roman" w:hAnsi="Times New Roman" w:cs="Times New Roman"/>
          <w:sz w:val="24"/>
          <w:szCs w:val="24"/>
        </w:rPr>
        <w:t xml:space="preserve"> ; </w:t>
      </w:r>
    </w:p>
    <w:p w14:paraId="75D90B3E" w14:textId="77777777" w:rsidR="003E255A" w:rsidRDefault="00AD4D9D">
      <w:pPr>
        <w:pStyle w:val="Paragraphedeliste"/>
        <w:numPr>
          <w:ilvl w:val="0"/>
          <w:numId w:val="2"/>
        </w:numPr>
        <w:tabs>
          <w:tab w:val="left" w:pos="426"/>
          <w:tab w:val="left" w:pos="567"/>
        </w:tabs>
        <w:spacing w:after="0"/>
        <w:jc w:val="both"/>
        <w:rPr>
          <w:rFonts w:ascii="Times New Roman" w:hAnsi="Times New Roman" w:cs="Times New Roman"/>
          <w:sz w:val="24"/>
          <w:szCs w:val="24"/>
        </w:rPr>
      </w:pPr>
      <w:proofErr w:type="gramStart"/>
      <w:r>
        <w:rPr>
          <w:rFonts w:ascii="Times New Roman" w:hAnsi="Times New Roman" w:cs="Times New Roman"/>
          <w:sz w:val="24"/>
          <w:szCs w:val="24"/>
        </w:rPr>
        <w:t>les</w:t>
      </w:r>
      <w:proofErr w:type="gramEnd"/>
      <w:r>
        <w:rPr>
          <w:rFonts w:ascii="Times New Roman" w:hAnsi="Times New Roman" w:cs="Times New Roman"/>
          <w:sz w:val="24"/>
          <w:szCs w:val="24"/>
        </w:rPr>
        <w:t xml:space="preserve"> plants fournis par les pépiniéristes contractants sont réceptionnés ;</w:t>
      </w:r>
    </w:p>
    <w:p w14:paraId="22914F93" w14:textId="77777777" w:rsidR="003E255A" w:rsidRDefault="00AD4D9D">
      <w:pPr>
        <w:pStyle w:val="Paragraphedeliste"/>
        <w:numPr>
          <w:ilvl w:val="0"/>
          <w:numId w:val="2"/>
        </w:numPr>
        <w:tabs>
          <w:tab w:val="left" w:pos="426"/>
          <w:tab w:val="left" w:pos="567"/>
        </w:tabs>
        <w:spacing w:after="0"/>
        <w:jc w:val="both"/>
        <w:rPr>
          <w:rFonts w:ascii="Times New Roman" w:hAnsi="Times New Roman" w:cs="Times New Roman"/>
          <w:sz w:val="24"/>
          <w:szCs w:val="24"/>
        </w:rPr>
      </w:pPr>
      <w:proofErr w:type="gramStart"/>
      <w:r>
        <w:rPr>
          <w:rFonts w:ascii="Times New Roman" w:hAnsi="Times New Roman" w:cs="Times New Roman"/>
          <w:sz w:val="24"/>
          <w:szCs w:val="24"/>
        </w:rPr>
        <w:t>les</w:t>
      </w:r>
      <w:proofErr w:type="gramEnd"/>
      <w:r>
        <w:rPr>
          <w:rFonts w:ascii="Times New Roman" w:hAnsi="Times New Roman" w:cs="Times New Roman"/>
          <w:sz w:val="24"/>
          <w:szCs w:val="24"/>
        </w:rPr>
        <w:t xml:space="preserve"> sites reboisés réussis sont cartographiés ;</w:t>
      </w:r>
    </w:p>
    <w:p w14:paraId="3BA67A9E" w14:textId="77777777" w:rsidR="003E255A" w:rsidRDefault="00AD4D9D">
      <w:pPr>
        <w:pStyle w:val="Paragraphedeliste"/>
        <w:numPr>
          <w:ilvl w:val="0"/>
          <w:numId w:val="2"/>
        </w:numPr>
        <w:tabs>
          <w:tab w:val="left" w:pos="426"/>
          <w:tab w:val="left" w:pos="567"/>
        </w:tabs>
        <w:spacing w:after="0"/>
        <w:jc w:val="both"/>
        <w:rPr>
          <w:rFonts w:ascii="Times New Roman" w:hAnsi="Times New Roman" w:cs="Times New Roman"/>
          <w:sz w:val="24"/>
          <w:szCs w:val="24"/>
        </w:rPr>
      </w:pPr>
      <w:r>
        <w:rPr>
          <w:rFonts w:ascii="Times New Roman" w:hAnsi="Times New Roman" w:cs="Times New Roman"/>
          <w:sz w:val="24"/>
          <w:szCs w:val="24"/>
        </w:rPr>
        <w:t>La réception des sites reboisés est faite.</w:t>
      </w:r>
    </w:p>
    <w:p w14:paraId="7CBACC6C" w14:textId="77777777" w:rsidR="003E255A" w:rsidRDefault="003E255A">
      <w:pPr>
        <w:pStyle w:val="Paragraphedeliste"/>
        <w:tabs>
          <w:tab w:val="left" w:pos="426"/>
          <w:tab w:val="left" w:pos="567"/>
        </w:tabs>
        <w:spacing w:after="0"/>
        <w:ind w:left="0"/>
        <w:jc w:val="both"/>
        <w:rPr>
          <w:rFonts w:ascii="Times New Roman" w:hAnsi="Times New Roman" w:cs="Times New Roman"/>
          <w:sz w:val="24"/>
          <w:szCs w:val="24"/>
        </w:rPr>
      </w:pPr>
    </w:p>
    <w:p w14:paraId="254140F3" w14:textId="77777777" w:rsidR="003E255A" w:rsidRDefault="003E255A">
      <w:pPr>
        <w:spacing w:after="0"/>
        <w:jc w:val="both"/>
        <w:rPr>
          <w:rFonts w:ascii="Times New Roman" w:hAnsi="Times New Roman" w:cs="Times New Roman"/>
          <w:b/>
          <w:sz w:val="8"/>
          <w:szCs w:val="24"/>
        </w:rPr>
      </w:pPr>
    </w:p>
    <w:p w14:paraId="53656B8A" w14:textId="77777777" w:rsidR="003E255A" w:rsidRDefault="00AD4D9D">
      <w:pPr>
        <w:pStyle w:val="Paragraphedeliste"/>
        <w:numPr>
          <w:ilvl w:val="0"/>
          <w:numId w:val="1"/>
        </w:numPr>
        <w:spacing w:after="0"/>
        <w:ind w:left="426" w:hanging="426"/>
        <w:jc w:val="both"/>
        <w:rPr>
          <w:rFonts w:ascii="Times New Roman" w:hAnsi="Times New Roman" w:cs="Times New Roman"/>
          <w:b/>
          <w:sz w:val="24"/>
          <w:szCs w:val="24"/>
        </w:rPr>
      </w:pPr>
      <w:r>
        <w:rPr>
          <w:rFonts w:ascii="Times New Roman" w:hAnsi="Times New Roman" w:cs="Times New Roman"/>
          <w:b/>
          <w:sz w:val="24"/>
          <w:szCs w:val="24"/>
        </w:rPr>
        <w:t>METHODOLOGIE</w:t>
      </w:r>
    </w:p>
    <w:p w14:paraId="74DB6EFC" w14:textId="77777777" w:rsidR="003E255A" w:rsidRDefault="00AD4D9D">
      <w:pPr>
        <w:spacing w:after="0"/>
        <w:jc w:val="both"/>
        <w:rPr>
          <w:rFonts w:ascii="Times New Roman" w:hAnsi="Times New Roman" w:cs="Times New Roman"/>
          <w:sz w:val="24"/>
          <w:szCs w:val="24"/>
        </w:rPr>
      </w:pPr>
      <w:r>
        <w:rPr>
          <w:rFonts w:ascii="Times New Roman" w:hAnsi="Times New Roman" w:cs="Times New Roman"/>
          <w:sz w:val="24"/>
          <w:szCs w:val="24"/>
        </w:rPr>
        <w:t xml:space="preserve">Les tâches inscrites dans ces </w:t>
      </w:r>
      <w:proofErr w:type="spellStart"/>
      <w:r>
        <w:rPr>
          <w:rFonts w:ascii="Times New Roman" w:hAnsi="Times New Roman" w:cs="Times New Roman"/>
          <w:sz w:val="24"/>
          <w:szCs w:val="24"/>
        </w:rPr>
        <w:t>TdRs</w:t>
      </w:r>
      <w:proofErr w:type="spellEnd"/>
      <w:r>
        <w:rPr>
          <w:rFonts w:ascii="Times New Roman" w:hAnsi="Times New Roman" w:cs="Times New Roman"/>
          <w:sz w:val="24"/>
          <w:szCs w:val="24"/>
        </w:rPr>
        <w:t xml:space="preserve"> seront exécutées par plusieurs acteurs, chacun à son niveau de responsabilité. Il s’agit des acteurs locaux (les directions préfectorales de l’environnement et des ressources forestières (DPERF), les directions régionales de l’environnement et des ressour</w:t>
      </w:r>
      <w:r>
        <w:rPr>
          <w:rFonts w:ascii="Times New Roman" w:hAnsi="Times New Roman" w:cs="Times New Roman"/>
          <w:sz w:val="24"/>
          <w:szCs w:val="24"/>
        </w:rPr>
        <w:t>ces forestières (DRERF)) et centraux (les directions centrales, le SG et le Cabinet du MERF).</w:t>
      </w:r>
    </w:p>
    <w:p w14:paraId="213DC24B" w14:textId="77777777" w:rsidR="003E255A" w:rsidRDefault="003E255A">
      <w:pPr>
        <w:spacing w:after="0"/>
        <w:jc w:val="both"/>
        <w:rPr>
          <w:rFonts w:ascii="Times New Roman" w:hAnsi="Times New Roman" w:cs="Times New Roman"/>
          <w:sz w:val="24"/>
          <w:szCs w:val="24"/>
        </w:rPr>
      </w:pPr>
    </w:p>
    <w:p w14:paraId="59537DC1" w14:textId="77777777" w:rsidR="003E255A" w:rsidRDefault="00AD4D9D">
      <w:pPr>
        <w:spacing w:after="0"/>
        <w:jc w:val="both"/>
        <w:rPr>
          <w:rFonts w:ascii="Times New Roman" w:hAnsi="Times New Roman" w:cs="Times New Roman"/>
          <w:sz w:val="24"/>
          <w:szCs w:val="24"/>
        </w:rPr>
      </w:pPr>
      <w:r>
        <w:rPr>
          <w:rFonts w:ascii="Times New Roman" w:hAnsi="Times New Roman" w:cs="Times New Roman"/>
          <w:sz w:val="24"/>
          <w:szCs w:val="24"/>
        </w:rPr>
        <w:t xml:space="preserve">La mise en œuvre des présents </w:t>
      </w:r>
      <w:proofErr w:type="spellStart"/>
      <w:r>
        <w:rPr>
          <w:rFonts w:ascii="Times New Roman" w:hAnsi="Times New Roman" w:cs="Times New Roman"/>
          <w:sz w:val="24"/>
          <w:szCs w:val="24"/>
        </w:rPr>
        <w:t>TdRs</w:t>
      </w:r>
      <w:proofErr w:type="spellEnd"/>
      <w:r>
        <w:rPr>
          <w:rFonts w:ascii="Times New Roman" w:hAnsi="Times New Roman" w:cs="Times New Roman"/>
          <w:sz w:val="24"/>
          <w:szCs w:val="24"/>
        </w:rPr>
        <w:t xml:space="preserve"> sera effectuée en quatre étapes, à savoir :</w:t>
      </w:r>
    </w:p>
    <w:p w14:paraId="730C2C07" w14:textId="77777777" w:rsidR="003E255A" w:rsidRDefault="00AD4D9D">
      <w:pPr>
        <w:pStyle w:val="Paragraphedeliste"/>
        <w:numPr>
          <w:ilvl w:val="3"/>
          <w:numId w:val="1"/>
        </w:numPr>
        <w:spacing w:after="0"/>
        <w:ind w:left="503" w:hanging="283"/>
        <w:jc w:val="both"/>
        <w:rPr>
          <w:rFonts w:ascii="Times New Roman" w:hAnsi="Times New Roman" w:cs="Times New Roman"/>
          <w:sz w:val="24"/>
          <w:szCs w:val="24"/>
        </w:rPr>
      </w:pPr>
      <w:proofErr w:type="gramStart"/>
      <w:r>
        <w:rPr>
          <w:rFonts w:ascii="Times New Roman" w:hAnsi="Times New Roman" w:cs="Times New Roman"/>
          <w:sz w:val="24"/>
          <w:szCs w:val="24"/>
        </w:rPr>
        <w:t>identification</w:t>
      </w:r>
      <w:proofErr w:type="gramEnd"/>
      <w:r>
        <w:rPr>
          <w:rFonts w:ascii="Times New Roman" w:hAnsi="Times New Roman" w:cs="Times New Roman"/>
          <w:sz w:val="24"/>
          <w:szCs w:val="24"/>
        </w:rPr>
        <w:t xml:space="preserve"> des sites à reboisés par les directeurs préfectoraux de l’environne</w:t>
      </w:r>
      <w:r>
        <w:rPr>
          <w:rFonts w:ascii="Times New Roman" w:hAnsi="Times New Roman" w:cs="Times New Roman"/>
          <w:sz w:val="24"/>
          <w:szCs w:val="24"/>
        </w:rPr>
        <w:t>ment et des ressources forestières et compilation par la direction des ressources forestières ;</w:t>
      </w:r>
    </w:p>
    <w:p w14:paraId="3501FD5B" w14:textId="63952CB2" w:rsidR="003E255A" w:rsidRDefault="00AD4D9D">
      <w:pPr>
        <w:pStyle w:val="Paragraphedeliste"/>
        <w:numPr>
          <w:ilvl w:val="3"/>
          <w:numId w:val="1"/>
        </w:numPr>
        <w:spacing w:after="0"/>
        <w:ind w:left="503" w:hanging="283"/>
        <w:jc w:val="both"/>
        <w:rPr>
          <w:rFonts w:ascii="Times New Roman" w:hAnsi="Times New Roman" w:cs="Times New Roman"/>
          <w:sz w:val="24"/>
          <w:szCs w:val="24"/>
        </w:rPr>
      </w:pPr>
      <w:proofErr w:type="gramStart"/>
      <w:r>
        <w:rPr>
          <w:rFonts w:ascii="Times New Roman" w:hAnsi="Times New Roman" w:cs="Times New Roman"/>
          <w:sz w:val="24"/>
          <w:szCs w:val="24"/>
        </w:rPr>
        <w:t>réception</w:t>
      </w:r>
      <w:proofErr w:type="gramEnd"/>
      <w:r>
        <w:rPr>
          <w:rFonts w:ascii="Times New Roman" w:hAnsi="Times New Roman" w:cs="Times New Roman"/>
          <w:sz w:val="24"/>
          <w:szCs w:val="24"/>
        </w:rPr>
        <w:t xml:space="preserve"> des plants par une commission composée de la DRF, la DAAF, la PRMP (MERF), la direction générale du T</w:t>
      </w:r>
      <w:proofErr w:type="spellStart"/>
      <w:r>
        <w:rPr>
          <w:rFonts w:ascii="Times New Roman" w:hAnsi="Times New Roman" w:cs="Times New Roman"/>
          <w:sz w:val="24"/>
          <w:szCs w:val="24"/>
          <w:lang w:val="en-US" w:eastAsia="zh-CN"/>
        </w:rPr>
        <w:t>résor</w:t>
      </w:r>
      <w:proofErr w:type="spellEnd"/>
      <w:r>
        <w:rPr>
          <w:rFonts w:ascii="Times New Roman" w:hAnsi="Times New Roman" w:cs="Times New Roman"/>
          <w:sz w:val="24"/>
          <w:szCs w:val="24"/>
          <w:lang w:eastAsia="zh-CN"/>
        </w:rPr>
        <w:t xml:space="preserve"> public</w:t>
      </w:r>
      <w:r>
        <w:rPr>
          <w:rFonts w:ascii="Times New Roman" w:hAnsi="Times New Roman" w:cs="Times New Roman"/>
          <w:sz w:val="24"/>
          <w:szCs w:val="24"/>
          <w:lang w:val="en-US" w:eastAsia="zh-CN"/>
        </w:rPr>
        <w:t xml:space="preserve">, </w:t>
      </w:r>
      <w:r>
        <w:rPr>
          <w:rFonts w:ascii="Times New Roman" w:hAnsi="Times New Roman" w:cs="Times New Roman"/>
          <w:sz w:val="24"/>
          <w:szCs w:val="24"/>
          <w:lang w:eastAsia="zh-CN"/>
        </w:rPr>
        <w:t>la direction des f</w:t>
      </w:r>
      <w:proofErr w:type="spellStart"/>
      <w:r>
        <w:rPr>
          <w:rFonts w:ascii="Times New Roman" w:hAnsi="Times New Roman" w:cs="Times New Roman"/>
          <w:sz w:val="24"/>
          <w:szCs w:val="24"/>
          <w:lang w:val="en-US" w:eastAsia="zh-CN"/>
        </w:rPr>
        <w:t>inance</w:t>
      </w:r>
      <w:ins w:id="30" w:author="hp" w:date="2023-05-20T18:47:00Z">
        <w:r w:rsidR="00333D49">
          <w:rPr>
            <w:rFonts w:ascii="Times New Roman" w:hAnsi="Times New Roman" w:cs="Times New Roman"/>
            <w:sz w:val="24"/>
            <w:szCs w:val="24"/>
            <w:lang w:val="en-US" w:eastAsia="zh-CN"/>
          </w:rPr>
          <w:t>s</w:t>
        </w:r>
      </w:ins>
      <w:proofErr w:type="spellEnd"/>
      <w:r>
        <w:rPr>
          <w:rFonts w:ascii="Times New Roman" w:hAnsi="Times New Roman" w:cs="Times New Roman"/>
          <w:sz w:val="24"/>
          <w:szCs w:val="24"/>
          <w:lang w:val="en-US" w:eastAsia="zh-CN"/>
        </w:rPr>
        <w:t xml:space="preserve">, </w:t>
      </w:r>
      <w:r>
        <w:rPr>
          <w:rFonts w:ascii="Times New Roman" w:hAnsi="Times New Roman" w:cs="Times New Roman"/>
          <w:sz w:val="24"/>
          <w:szCs w:val="24"/>
          <w:lang w:eastAsia="zh-CN"/>
        </w:rPr>
        <w:t xml:space="preserve">la direction du </w:t>
      </w:r>
      <w:proofErr w:type="spellStart"/>
      <w:r>
        <w:rPr>
          <w:rFonts w:ascii="Times New Roman" w:hAnsi="Times New Roman" w:cs="Times New Roman"/>
          <w:sz w:val="24"/>
          <w:szCs w:val="24"/>
          <w:lang w:val="en-US" w:eastAsia="zh-CN"/>
        </w:rPr>
        <w:t>contrôle</w:t>
      </w:r>
      <w:proofErr w:type="spellEnd"/>
      <w:r>
        <w:rPr>
          <w:rFonts w:ascii="Times New Roman" w:hAnsi="Times New Roman" w:cs="Times New Roman"/>
          <w:sz w:val="24"/>
          <w:szCs w:val="24"/>
          <w:lang w:val="en-US" w:eastAsia="zh-CN"/>
        </w:rPr>
        <w:t xml:space="preserve"> financier</w:t>
      </w:r>
      <w:r>
        <w:rPr>
          <w:rFonts w:ascii="Times New Roman" w:hAnsi="Times New Roman" w:cs="Times New Roman"/>
          <w:sz w:val="24"/>
          <w:szCs w:val="24"/>
          <w:lang w:eastAsia="zh-CN"/>
        </w:rPr>
        <w:t xml:space="preserve"> (</w:t>
      </w:r>
      <w:r>
        <w:rPr>
          <w:rFonts w:ascii="Times New Roman" w:hAnsi="Times New Roman" w:cs="Times New Roman"/>
          <w:sz w:val="24"/>
          <w:szCs w:val="24"/>
        </w:rPr>
        <w:t>MEF) ;</w:t>
      </w:r>
    </w:p>
    <w:p w14:paraId="28616CCB" w14:textId="77777777" w:rsidR="003E255A" w:rsidRDefault="00AD4D9D">
      <w:pPr>
        <w:pStyle w:val="Paragraphedeliste"/>
        <w:numPr>
          <w:ilvl w:val="3"/>
          <w:numId w:val="1"/>
        </w:numPr>
        <w:spacing w:after="0"/>
        <w:ind w:left="503" w:hanging="283"/>
        <w:jc w:val="both"/>
        <w:rPr>
          <w:rFonts w:ascii="Times New Roman" w:hAnsi="Times New Roman" w:cs="Times New Roman"/>
          <w:sz w:val="24"/>
          <w:szCs w:val="24"/>
        </w:rPr>
      </w:pPr>
      <w:proofErr w:type="gramStart"/>
      <w:r>
        <w:rPr>
          <w:rFonts w:ascii="Times New Roman" w:hAnsi="Times New Roman" w:cs="Times New Roman"/>
          <w:sz w:val="24"/>
          <w:szCs w:val="24"/>
        </w:rPr>
        <w:t>missions</w:t>
      </w:r>
      <w:proofErr w:type="gramEnd"/>
      <w:r>
        <w:rPr>
          <w:rFonts w:ascii="Times New Roman" w:hAnsi="Times New Roman" w:cs="Times New Roman"/>
          <w:sz w:val="24"/>
          <w:szCs w:val="24"/>
        </w:rPr>
        <w:t xml:space="preserve"> de supervision du reboisement par les directeurs régionaux de l’environnement et des ressources forestières (DRERF) ;</w:t>
      </w:r>
    </w:p>
    <w:p w14:paraId="3C976E54" w14:textId="77777777" w:rsidR="003E255A" w:rsidRDefault="00AD4D9D">
      <w:pPr>
        <w:pStyle w:val="Paragraphedeliste"/>
        <w:numPr>
          <w:ilvl w:val="3"/>
          <w:numId w:val="1"/>
        </w:numPr>
        <w:spacing w:after="0"/>
        <w:ind w:left="503" w:hanging="283"/>
        <w:jc w:val="both"/>
        <w:rPr>
          <w:rFonts w:ascii="Times New Roman" w:hAnsi="Times New Roman" w:cs="Times New Roman"/>
          <w:sz w:val="24"/>
          <w:szCs w:val="24"/>
        </w:rPr>
      </w:pPr>
      <w:proofErr w:type="gramStart"/>
      <w:r>
        <w:rPr>
          <w:rFonts w:ascii="Times New Roman" w:hAnsi="Times New Roman" w:cs="Times New Roman"/>
          <w:sz w:val="24"/>
          <w:szCs w:val="24"/>
        </w:rPr>
        <w:t>mission</w:t>
      </w:r>
      <w:proofErr w:type="gramEnd"/>
      <w:r>
        <w:rPr>
          <w:rFonts w:ascii="Times New Roman" w:hAnsi="Times New Roman" w:cs="Times New Roman"/>
          <w:sz w:val="24"/>
          <w:szCs w:val="24"/>
        </w:rPr>
        <w:t xml:space="preserve"> de cartographie des sites par la DRF, la DPSSE et le secrétariat général du ME</w:t>
      </w:r>
      <w:r>
        <w:rPr>
          <w:rFonts w:ascii="Times New Roman" w:hAnsi="Times New Roman" w:cs="Times New Roman"/>
          <w:sz w:val="24"/>
          <w:szCs w:val="24"/>
        </w:rPr>
        <w:t>RF ;</w:t>
      </w:r>
    </w:p>
    <w:p w14:paraId="18706A67" w14:textId="065D8DBD" w:rsidR="003E255A" w:rsidRDefault="00AD4D9D">
      <w:pPr>
        <w:pStyle w:val="Paragraphedeliste"/>
        <w:numPr>
          <w:ilvl w:val="3"/>
          <w:numId w:val="1"/>
        </w:numPr>
        <w:spacing w:after="0"/>
        <w:ind w:left="503" w:hanging="283"/>
        <w:jc w:val="both"/>
        <w:rPr>
          <w:rFonts w:ascii="Times New Roman" w:hAnsi="Times New Roman" w:cs="Times New Roman"/>
          <w:sz w:val="24"/>
          <w:szCs w:val="24"/>
        </w:rPr>
      </w:pPr>
      <w:proofErr w:type="gramStart"/>
      <w:r>
        <w:rPr>
          <w:rFonts w:ascii="Times New Roman" w:hAnsi="Times New Roman" w:cs="Times New Roman"/>
          <w:sz w:val="24"/>
          <w:szCs w:val="24"/>
        </w:rPr>
        <w:t>mission</w:t>
      </w:r>
      <w:proofErr w:type="gramEnd"/>
      <w:r>
        <w:rPr>
          <w:rFonts w:ascii="Times New Roman" w:hAnsi="Times New Roman" w:cs="Times New Roman"/>
          <w:sz w:val="24"/>
          <w:szCs w:val="24"/>
        </w:rPr>
        <w:t xml:space="preserve"> de réception des sites reboisés par une commission composée de la DRF, la DAAF, la PRMP (MERF), la direction générale du T</w:t>
      </w:r>
      <w:proofErr w:type="spellStart"/>
      <w:r>
        <w:rPr>
          <w:rFonts w:ascii="Times New Roman" w:hAnsi="Times New Roman" w:cs="Times New Roman"/>
          <w:sz w:val="24"/>
          <w:szCs w:val="24"/>
          <w:lang w:val="en-US" w:eastAsia="zh-CN"/>
        </w:rPr>
        <w:t>résor</w:t>
      </w:r>
      <w:proofErr w:type="spellEnd"/>
      <w:r>
        <w:rPr>
          <w:rFonts w:ascii="Times New Roman" w:hAnsi="Times New Roman" w:cs="Times New Roman"/>
          <w:sz w:val="24"/>
          <w:szCs w:val="24"/>
          <w:lang w:eastAsia="zh-CN"/>
        </w:rPr>
        <w:t xml:space="preserve"> public</w:t>
      </w:r>
      <w:r>
        <w:rPr>
          <w:rFonts w:ascii="Times New Roman" w:hAnsi="Times New Roman" w:cs="Times New Roman"/>
          <w:sz w:val="24"/>
          <w:szCs w:val="24"/>
          <w:lang w:val="en-US" w:eastAsia="zh-CN"/>
        </w:rPr>
        <w:t xml:space="preserve">, </w:t>
      </w:r>
      <w:r>
        <w:rPr>
          <w:rFonts w:ascii="Times New Roman" w:hAnsi="Times New Roman" w:cs="Times New Roman"/>
          <w:sz w:val="24"/>
          <w:szCs w:val="24"/>
          <w:lang w:eastAsia="zh-CN"/>
        </w:rPr>
        <w:t>la direction des f</w:t>
      </w:r>
      <w:proofErr w:type="spellStart"/>
      <w:r>
        <w:rPr>
          <w:rFonts w:ascii="Times New Roman" w:hAnsi="Times New Roman" w:cs="Times New Roman"/>
          <w:sz w:val="24"/>
          <w:szCs w:val="24"/>
          <w:lang w:val="en-US" w:eastAsia="zh-CN"/>
        </w:rPr>
        <w:t>inance</w:t>
      </w:r>
      <w:ins w:id="31" w:author="hp" w:date="2023-05-20T18:48:00Z">
        <w:r w:rsidR="00333D49">
          <w:rPr>
            <w:rFonts w:ascii="Times New Roman" w:hAnsi="Times New Roman" w:cs="Times New Roman"/>
            <w:sz w:val="24"/>
            <w:szCs w:val="24"/>
            <w:lang w:val="en-US" w:eastAsia="zh-CN"/>
          </w:rPr>
          <w:t>s</w:t>
        </w:r>
      </w:ins>
      <w:proofErr w:type="spellEnd"/>
      <w:r>
        <w:rPr>
          <w:rFonts w:ascii="Times New Roman" w:hAnsi="Times New Roman" w:cs="Times New Roman"/>
          <w:sz w:val="24"/>
          <w:szCs w:val="24"/>
          <w:lang w:val="en-US" w:eastAsia="zh-CN"/>
        </w:rPr>
        <w:t xml:space="preserve">, </w:t>
      </w:r>
      <w:r>
        <w:rPr>
          <w:rFonts w:ascii="Times New Roman" w:hAnsi="Times New Roman" w:cs="Times New Roman"/>
          <w:sz w:val="24"/>
          <w:szCs w:val="24"/>
          <w:lang w:eastAsia="zh-CN"/>
        </w:rPr>
        <w:t xml:space="preserve">la direction du </w:t>
      </w:r>
      <w:proofErr w:type="spellStart"/>
      <w:r>
        <w:rPr>
          <w:rFonts w:ascii="Times New Roman" w:hAnsi="Times New Roman" w:cs="Times New Roman"/>
          <w:sz w:val="24"/>
          <w:szCs w:val="24"/>
          <w:lang w:val="en-US" w:eastAsia="zh-CN"/>
        </w:rPr>
        <w:t>contrôle</w:t>
      </w:r>
      <w:proofErr w:type="spellEnd"/>
      <w:r>
        <w:rPr>
          <w:rFonts w:ascii="Times New Roman" w:hAnsi="Times New Roman" w:cs="Times New Roman"/>
          <w:sz w:val="24"/>
          <w:szCs w:val="24"/>
          <w:lang w:val="en-US" w:eastAsia="zh-CN"/>
        </w:rPr>
        <w:t xml:space="preserve"> financier</w:t>
      </w:r>
      <w:r>
        <w:rPr>
          <w:rFonts w:ascii="Times New Roman" w:hAnsi="Times New Roman" w:cs="Times New Roman"/>
          <w:sz w:val="24"/>
          <w:szCs w:val="24"/>
          <w:lang w:eastAsia="zh-CN"/>
        </w:rPr>
        <w:t xml:space="preserve"> (</w:t>
      </w:r>
      <w:r>
        <w:rPr>
          <w:rFonts w:ascii="Times New Roman" w:hAnsi="Times New Roman" w:cs="Times New Roman"/>
          <w:sz w:val="24"/>
          <w:szCs w:val="24"/>
        </w:rPr>
        <w:t xml:space="preserve">MEF). </w:t>
      </w:r>
    </w:p>
    <w:p w14:paraId="2BAEBBC0" w14:textId="77777777" w:rsidR="003E255A" w:rsidRDefault="003E255A">
      <w:pPr>
        <w:spacing w:after="0"/>
        <w:jc w:val="both"/>
        <w:rPr>
          <w:rFonts w:ascii="Times New Roman" w:hAnsi="Times New Roman" w:cs="Times New Roman"/>
          <w:sz w:val="24"/>
          <w:szCs w:val="24"/>
        </w:rPr>
      </w:pPr>
    </w:p>
    <w:p w14:paraId="69656F6B" w14:textId="77777777" w:rsidR="003E255A" w:rsidRDefault="00AD4D9D">
      <w:pPr>
        <w:pStyle w:val="Paragraphedeliste"/>
        <w:numPr>
          <w:ilvl w:val="0"/>
          <w:numId w:val="1"/>
        </w:numPr>
        <w:tabs>
          <w:tab w:val="left" w:pos="284"/>
        </w:tabs>
        <w:spacing w:after="0"/>
        <w:ind w:left="142" w:hanging="142"/>
        <w:jc w:val="both"/>
        <w:rPr>
          <w:rFonts w:ascii="Times New Roman" w:hAnsi="Times New Roman" w:cs="Times New Roman"/>
          <w:b/>
          <w:sz w:val="24"/>
          <w:szCs w:val="24"/>
        </w:rPr>
      </w:pPr>
      <w:commentRangeStart w:id="32"/>
      <w:r>
        <w:rPr>
          <w:rFonts w:ascii="Times New Roman" w:hAnsi="Times New Roman" w:cs="Times New Roman"/>
          <w:b/>
          <w:sz w:val="24"/>
          <w:szCs w:val="24"/>
        </w:rPr>
        <w:t>OBJECTIFS ET COMPOSITION DES MISSION</w:t>
      </w:r>
      <w:r>
        <w:rPr>
          <w:rFonts w:ascii="Times New Roman" w:hAnsi="Times New Roman" w:cs="Times New Roman"/>
          <w:b/>
          <w:sz w:val="24"/>
          <w:szCs w:val="24"/>
        </w:rPr>
        <w:t>S</w:t>
      </w:r>
      <w:commentRangeEnd w:id="32"/>
      <w:r w:rsidR="00AD1467">
        <w:rPr>
          <w:rStyle w:val="Marquedecommentaire"/>
        </w:rPr>
        <w:commentReference w:id="32"/>
      </w:r>
    </w:p>
    <w:p w14:paraId="73703E53" w14:textId="77777777" w:rsidR="003E255A" w:rsidRDefault="003E255A">
      <w:pPr>
        <w:tabs>
          <w:tab w:val="left" w:pos="284"/>
        </w:tabs>
        <w:spacing w:after="0"/>
        <w:jc w:val="both"/>
        <w:rPr>
          <w:rFonts w:ascii="Times New Roman" w:hAnsi="Times New Roman" w:cs="Times New Roman"/>
          <w:sz w:val="24"/>
          <w:szCs w:val="24"/>
        </w:rPr>
      </w:pPr>
    </w:p>
    <w:p w14:paraId="3413E9EB" w14:textId="77777777" w:rsidR="003E255A" w:rsidRDefault="00AD4D9D">
      <w:pPr>
        <w:tabs>
          <w:tab w:val="left" w:pos="284"/>
        </w:tabs>
        <w:spacing w:after="0"/>
        <w:jc w:val="both"/>
        <w:rPr>
          <w:rFonts w:ascii="Times New Roman" w:hAnsi="Times New Roman" w:cs="Times New Roman"/>
          <w:b/>
          <w:sz w:val="24"/>
          <w:szCs w:val="24"/>
        </w:rPr>
      </w:pPr>
      <w:r>
        <w:rPr>
          <w:rFonts w:ascii="Times New Roman" w:hAnsi="Times New Roman" w:cs="Times New Roman"/>
          <w:b/>
          <w:sz w:val="24"/>
          <w:szCs w:val="24"/>
        </w:rPr>
        <w:t>5.1. Identification des sites pour le reboisement</w:t>
      </w:r>
    </w:p>
    <w:p w14:paraId="7B01A845" w14:textId="77777777" w:rsidR="003E255A" w:rsidRDefault="00AD4D9D">
      <w:pPr>
        <w:tabs>
          <w:tab w:val="left" w:pos="284"/>
        </w:tabs>
        <w:spacing w:after="0"/>
        <w:jc w:val="both"/>
        <w:rPr>
          <w:rFonts w:ascii="Times New Roman" w:hAnsi="Times New Roman" w:cs="Times New Roman"/>
          <w:bCs/>
          <w:sz w:val="24"/>
          <w:szCs w:val="24"/>
        </w:rPr>
      </w:pPr>
      <w:r>
        <w:rPr>
          <w:rFonts w:ascii="Times New Roman" w:hAnsi="Times New Roman" w:cs="Times New Roman"/>
          <w:bCs/>
          <w:sz w:val="24"/>
          <w:szCs w:val="24"/>
        </w:rPr>
        <w:t>Cette identification se fera par les directeurs préfectoraux de l’environnement et des ressources forestières. Les listes seront compilées par chaque direction régionale de l’environnement et des ress</w:t>
      </w:r>
      <w:r>
        <w:rPr>
          <w:rFonts w:ascii="Times New Roman" w:hAnsi="Times New Roman" w:cs="Times New Roman"/>
          <w:bCs/>
          <w:sz w:val="24"/>
          <w:szCs w:val="24"/>
        </w:rPr>
        <w:t>ources forestières et la compilation finale sera fait par la DRF.</w:t>
      </w:r>
    </w:p>
    <w:p w14:paraId="09A15F59" w14:textId="77777777" w:rsidR="003E255A" w:rsidRDefault="003E255A">
      <w:pPr>
        <w:tabs>
          <w:tab w:val="left" w:pos="284"/>
        </w:tabs>
        <w:spacing w:after="0"/>
        <w:jc w:val="both"/>
        <w:rPr>
          <w:rFonts w:ascii="Times New Roman" w:hAnsi="Times New Roman" w:cs="Times New Roman"/>
          <w:bCs/>
          <w:sz w:val="24"/>
          <w:szCs w:val="24"/>
        </w:rPr>
      </w:pPr>
    </w:p>
    <w:p w14:paraId="0ED38B9D" w14:textId="77777777" w:rsidR="003E255A" w:rsidRDefault="00AD4D9D">
      <w:pPr>
        <w:tabs>
          <w:tab w:val="left" w:pos="284"/>
        </w:tabs>
        <w:spacing w:after="0"/>
        <w:jc w:val="both"/>
        <w:rPr>
          <w:rFonts w:ascii="Times New Roman" w:hAnsi="Times New Roman" w:cs="Times New Roman"/>
          <w:sz w:val="20"/>
          <w:szCs w:val="24"/>
        </w:rPr>
      </w:pPr>
      <w:r>
        <w:rPr>
          <w:rFonts w:ascii="Times New Roman" w:hAnsi="Times New Roman" w:cs="Times New Roman"/>
          <w:b/>
          <w:sz w:val="24"/>
          <w:szCs w:val="24"/>
        </w:rPr>
        <w:t>5.2. Réception des plants</w:t>
      </w:r>
    </w:p>
    <w:p w14:paraId="649FB4F0" w14:textId="77777777" w:rsidR="003E255A" w:rsidRDefault="00AD4D9D">
      <w:pPr>
        <w:tabs>
          <w:tab w:val="left" w:pos="284"/>
          <w:tab w:val="left" w:pos="851"/>
        </w:tabs>
        <w:spacing w:after="0"/>
        <w:jc w:val="both"/>
        <w:rPr>
          <w:rFonts w:ascii="Times New Roman" w:hAnsi="Times New Roman" w:cs="Times New Roman"/>
          <w:sz w:val="24"/>
          <w:szCs w:val="24"/>
        </w:rPr>
      </w:pPr>
      <w:r>
        <w:rPr>
          <w:rFonts w:ascii="Times New Roman" w:hAnsi="Times New Roman" w:cs="Times New Roman"/>
          <w:sz w:val="24"/>
          <w:szCs w:val="24"/>
        </w:rPr>
        <w:t>Cette activité a pour objectif de s’assurer du respect des caractéristiques, de la qualité et du nombre de plants fournis par les pépiniéristes contractants au niveau de chaque site, conformément à la commande exprimée. La réception des plants sera faite p</w:t>
      </w:r>
      <w:r>
        <w:rPr>
          <w:rFonts w:ascii="Times New Roman" w:hAnsi="Times New Roman" w:cs="Times New Roman"/>
          <w:sz w:val="24"/>
          <w:szCs w:val="24"/>
        </w:rPr>
        <w:t xml:space="preserve">ar le niveau central </w:t>
      </w:r>
      <w:r>
        <w:rPr>
          <w:rFonts w:ascii="Times New Roman" w:hAnsi="Times New Roman" w:cs="Times New Roman"/>
          <w:sz w:val="24"/>
          <w:szCs w:val="24"/>
          <w:lang w:eastAsia="zh-CN"/>
        </w:rPr>
        <w:t>(</w:t>
      </w:r>
      <w:r>
        <w:rPr>
          <w:rFonts w:ascii="Times New Roman" w:hAnsi="Times New Roman" w:cs="Times New Roman"/>
          <w:sz w:val="24"/>
          <w:szCs w:val="24"/>
        </w:rPr>
        <w:t>DRF, DAAF, PRMP (MERF), direction générale du T</w:t>
      </w:r>
      <w:proofErr w:type="spellStart"/>
      <w:r>
        <w:rPr>
          <w:rFonts w:ascii="Times New Roman" w:hAnsi="Times New Roman" w:cs="Times New Roman"/>
          <w:sz w:val="24"/>
          <w:szCs w:val="24"/>
          <w:lang w:val="en-US" w:eastAsia="zh-CN"/>
        </w:rPr>
        <w:t>résor</w:t>
      </w:r>
      <w:proofErr w:type="spellEnd"/>
      <w:r>
        <w:rPr>
          <w:rFonts w:ascii="Times New Roman" w:hAnsi="Times New Roman" w:cs="Times New Roman"/>
          <w:sz w:val="24"/>
          <w:szCs w:val="24"/>
          <w:lang w:eastAsia="zh-CN"/>
        </w:rPr>
        <w:t xml:space="preserve"> public</w:t>
      </w:r>
      <w:r>
        <w:rPr>
          <w:rFonts w:ascii="Times New Roman" w:hAnsi="Times New Roman" w:cs="Times New Roman"/>
          <w:sz w:val="24"/>
          <w:szCs w:val="24"/>
          <w:lang w:val="en-US" w:eastAsia="zh-CN"/>
        </w:rPr>
        <w:t xml:space="preserve">, </w:t>
      </w:r>
      <w:r>
        <w:rPr>
          <w:rFonts w:ascii="Times New Roman" w:hAnsi="Times New Roman" w:cs="Times New Roman"/>
          <w:sz w:val="24"/>
          <w:szCs w:val="24"/>
          <w:lang w:eastAsia="zh-CN"/>
        </w:rPr>
        <w:t>direction des f</w:t>
      </w:r>
      <w:proofErr w:type="spellStart"/>
      <w:r>
        <w:rPr>
          <w:rFonts w:ascii="Times New Roman" w:hAnsi="Times New Roman" w:cs="Times New Roman"/>
          <w:sz w:val="24"/>
          <w:szCs w:val="24"/>
          <w:lang w:val="en-US" w:eastAsia="zh-CN"/>
        </w:rPr>
        <w:t>inance</w:t>
      </w:r>
      <w:proofErr w:type="spellEnd"/>
      <w:r>
        <w:rPr>
          <w:rFonts w:ascii="Times New Roman" w:hAnsi="Times New Roman" w:cs="Times New Roman"/>
          <w:sz w:val="24"/>
          <w:szCs w:val="24"/>
          <w:lang w:eastAsia="zh-CN"/>
        </w:rPr>
        <w:t>s</w:t>
      </w:r>
      <w:r>
        <w:rPr>
          <w:rFonts w:ascii="Times New Roman" w:hAnsi="Times New Roman" w:cs="Times New Roman"/>
          <w:sz w:val="24"/>
          <w:szCs w:val="24"/>
          <w:lang w:val="en-US" w:eastAsia="zh-CN"/>
        </w:rPr>
        <w:t xml:space="preserve">, </w:t>
      </w:r>
      <w:r>
        <w:rPr>
          <w:rFonts w:ascii="Times New Roman" w:hAnsi="Times New Roman" w:cs="Times New Roman"/>
          <w:sz w:val="24"/>
          <w:szCs w:val="24"/>
          <w:lang w:eastAsia="zh-CN"/>
        </w:rPr>
        <w:t xml:space="preserve">direction du </w:t>
      </w:r>
      <w:proofErr w:type="spellStart"/>
      <w:r>
        <w:rPr>
          <w:rFonts w:ascii="Times New Roman" w:hAnsi="Times New Roman" w:cs="Times New Roman"/>
          <w:sz w:val="24"/>
          <w:szCs w:val="24"/>
          <w:lang w:val="en-US" w:eastAsia="zh-CN"/>
        </w:rPr>
        <w:t>contrôle</w:t>
      </w:r>
      <w:proofErr w:type="spellEnd"/>
      <w:r>
        <w:rPr>
          <w:rFonts w:ascii="Times New Roman" w:hAnsi="Times New Roman" w:cs="Times New Roman"/>
          <w:sz w:val="24"/>
          <w:szCs w:val="24"/>
          <w:lang w:val="en-US" w:eastAsia="zh-CN"/>
        </w:rPr>
        <w:t xml:space="preserve"> financier</w:t>
      </w:r>
      <w:r>
        <w:rPr>
          <w:rFonts w:ascii="Times New Roman" w:hAnsi="Times New Roman" w:cs="Times New Roman"/>
          <w:sz w:val="24"/>
          <w:szCs w:val="24"/>
          <w:lang w:eastAsia="zh-CN"/>
        </w:rPr>
        <w:t xml:space="preserve"> (</w:t>
      </w:r>
      <w:r>
        <w:rPr>
          <w:rFonts w:ascii="Times New Roman" w:hAnsi="Times New Roman" w:cs="Times New Roman"/>
          <w:sz w:val="24"/>
          <w:szCs w:val="24"/>
        </w:rPr>
        <w:t>MEF)</w:t>
      </w:r>
      <w:r>
        <w:rPr>
          <w:rFonts w:ascii="Times New Roman" w:hAnsi="Times New Roman" w:cs="Times New Roman"/>
          <w:sz w:val="24"/>
          <w:szCs w:val="24"/>
          <w:lang w:eastAsia="zh-CN"/>
        </w:rPr>
        <w:t>)</w:t>
      </w:r>
      <w:r>
        <w:rPr>
          <w:rFonts w:ascii="Times New Roman" w:hAnsi="Times New Roman" w:cs="Times New Roman"/>
          <w:sz w:val="24"/>
          <w:szCs w:val="24"/>
        </w:rPr>
        <w:t>.</w:t>
      </w:r>
    </w:p>
    <w:p w14:paraId="5DED5026" w14:textId="77777777" w:rsidR="003E255A" w:rsidRDefault="003E255A">
      <w:pPr>
        <w:tabs>
          <w:tab w:val="left" w:pos="284"/>
        </w:tabs>
        <w:spacing w:after="0"/>
        <w:jc w:val="both"/>
        <w:rPr>
          <w:rFonts w:ascii="Times New Roman" w:hAnsi="Times New Roman" w:cs="Times New Roman"/>
          <w:sz w:val="20"/>
          <w:szCs w:val="24"/>
          <w:highlight w:val="yellow"/>
        </w:rPr>
      </w:pPr>
    </w:p>
    <w:p w14:paraId="7428B065" w14:textId="77777777" w:rsidR="003E255A" w:rsidRDefault="00AD4D9D">
      <w:pPr>
        <w:tabs>
          <w:tab w:val="left" w:pos="284"/>
        </w:tabs>
        <w:spacing w:after="0"/>
        <w:jc w:val="both"/>
        <w:rPr>
          <w:rFonts w:ascii="Times New Roman" w:hAnsi="Times New Roman" w:cs="Times New Roman"/>
          <w:b/>
          <w:sz w:val="24"/>
          <w:szCs w:val="24"/>
        </w:rPr>
      </w:pPr>
      <w:r>
        <w:rPr>
          <w:rFonts w:ascii="Times New Roman" w:hAnsi="Times New Roman" w:cs="Times New Roman"/>
          <w:b/>
          <w:sz w:val="24"/>
          <w:szCs w:val="24"/>
        </w:rPr>
        <w:t>5.3. Missions de supervision par les DRERF</w:t>
      </w:r>
    </w:p>
    <w:p w14:paraId="580416CA" w14:textId="77777777" w:rsidR="003E255A" w:rsidRDefault="003E255A">
      <w:pPr>
        <w:tabs>
          <w:tab w:val="left" w:pos="284"/>
        </w:tabs>
        <w:spacing w:after="0"/>
        <w:jc w:val="both"/>
        <w:rPr>
          <w:rFonts w:ascii="Times New Roman" w:hAnsi="Times New Roman" w:cs="Times New Roman"/>
          <w:sz w:val="20"/>
          <w:szCs w:val="24"/>
        </w:rPr>
      </w:pPr>
    </w:p>
    <w:p w14:paraId="2FEB2637" w14:textId="77777777" w:rsidR="003E255A" w:rsidRDefault="00AD4D9D">
      <w:pPr>
        <w:tabs>
          <w:tab w:val="left" w:pos="284"/>
        </w:tabs>
        <w:spacing w:after="0"/>
        <w:jc w:val="both"/>
        <w:rPr>
          <w:rFonts w:ascii="Times New Roman" w:hAnsi="Times New Roman" w:cs="Times New Roman"/>
          <w:sz w:val="24"/>
          <w:szCs w:val="24"/>
        </w:rPr>
      </w:pPr>
      <w:r>
        <w:rPr>
          <w:rFonts w:ascii="Times New Roman" w:hAnsi="Times New Roman" w:cs="Times New Roman"/>
          <w:sz w:val="24"/>
          <w:szCs w:val="24"/>
        </w:rPr>
        <w:t>Ces missions ont pour rôle, la coordination et le suivi rapproch</w:t>
      </w:r>
      <w:r>
        <w:rPr>
          <w:rFonts w:ascii="Times New Roman" w:hAnsi="Times New Roman" w:cs="Times New Roman"/>
          <w:sz w:val="24"/>
          <w:szCs w:val="24"/>
        </w:rPr>
        <w:t>é des activités liées au reboisement. Elles seront réalisées par les directions régionales de l’environnement et des ressources forestières (DRERF).</w:t>
      </w:r>
    </w:p>
    <w:p w14:paraId="6B25D5DC" w14:textId="77777777" w:rsidR="003E255A" w:rsidRDefault="003E255A">
      <w:pPr>
        <w:tabs>
          <w:tab w:val="left" w:pos="284"/>
        </w:tabs>
        <w:spacing w:after="0"/>
        <w:jc w:val="both"/>
        <w:rPr>
          <w:rFonts w:ascii="Times New Roman" w:hAnsi="Times New Roman" w:cs="Times New Roman"/>
          <w:sz w:val="20"/>
          <w:szCs w:val="24"/>
        </w:rPr>
      </w:pPr>
    </w:p>
    <w:p w14:paraId="258A3682" w14:textId="77777777" w:rsidR="003E255A" w:rsidRDefault="00AD4D9D">
      <w:pPr>
        <w:tabs>
          <w:tab w:val="left" w:pos="284"/>
        </w:tabs>
        <w:spacing w:after="0"/>
        <w:jc w:val="both"/>
        <w:rPr>
          <w:rFonts w:ascii="Times New Roman" w:hAnsi="Times New Roman" w:cs="Times New Roman"/>
          <w:sz w:val="24"/>
          <w:szCs w:val="24"/>
        </w:rPr>
      </w:pPr>
      <w:r>
        <w:rPr>
          <w:rFonts w:ascii="Times New Roman" w:hAnsi="Times New Roman" w:cs="Times New Roman"/>
          <w:b/>
          <w:sz w:val="24"/>
          <w:szCs w:val="24"/>
        </w:rPr>
        <w:t>5.4. Mission de cartographie des sites réussis</w:t>
      </w:r>
      <w:r>
        <w:rPr>
          <w:rFonts w:ascii="Times New Roman" w:hAnsi="Times New Roman" w:cs="Times New Roman"/>
          <w:sz w:val="24"/>
          <w:szCs w:val="24"/>
        </w:rPr>
        <w:t xml:space="preserve"> </w:t>
      </w:r>
    </w:p>
    <w:p w14:paraId="4259EE1F" w14:textId="77777777" w:rsidR="003E255A" w:rsidRDefault="00AD4D9D">
      <w:pPr>
        <w:tabs>
          <w:tab w:val="left" w:pos="284"/>
        </w:tabs>
        <w:spacing w:after="0"/>
        <w:jc w:val="both"/>
        <w:rPr>
          <w:rFonts w:ascii="Times New Roman" w:hAnsi="Times New Roman" w:cs="Times New Roman"/>
          <w:b/>
          <w:sz w:val="24"/>
          <w:szCs w:val="24"/>
        </w:rPr>
      </w:pPr>
      <w:r>
        <w:rPr>
          <w:rFonts w:ascii="Times New Roman" w:hAnsi="Times New Roman" w:cs="Times New Roman"/>
          <w:sz w:val="24"/>
          <w:szCs w:val="24"/>
        </w:rPr>
        <w:t>Elle sera assurée par la DRF, la DPSSE et le secrétariat g</w:t>
      </w:r>
      <w:r>
        <w:rPr>
          <w:rFonts w:ascii="Times New Roman" w:hAnsi="Times New Roman" w:cs="Times New Roman"/>
          <w:sz w:val="24"/>
          <w:szCs w:val="24"/>
        </w:rPr>
        <w:t>énéral du MERF en collaboration avec les directions préfectorales de l’environnement et des ressources forestières.</w:t>
      </w:r>
    </w:p>
    <w:p w14:paraId="0F10ED63" w14:textId="77777777" w:rsidR="003E255A" w:rsidRDefault="003E255A">
      <w:pPr>
        <w:tabs>
          <w:tab w:val="left" w:pos="284"/>
        </w:tabs>
        <w:spacing w:after="0"/>
        <w:jc w:val="both"/>
        <w:rPr>
          <w:rFonts w:ascii="Times New Roman" w:hAnsi="Times New Roman" w:cs="Times New Roman"/>
          <w:bCs/>
          <w:sz w:val="24"/>
          <w:szCs w:val="24"/>
        </w:rPr>
      </w:pPr>
    </w:p>
    <w:p w14:paraId="176FA571" w14:textId="77777777" w:rsidR="003E255A" w:rsidRDefault="00AD4D9D">
      <w:pPr>
        <w:tabs>
          <w:tab w:val="left" w:pos="284"/>
        </w:tabs>
        <w:spacing w:after="0"/>
        <w:jc w:val="both"/>
        <w:rPr>
          <w:rFonts w:ascii="Times New Roman" w:hAnsi="Times New Roman" w:cs="Times New Roman"/>
          <w:sz w:val="24"/>
          <w:szCs w:val="24"/>
        </w:rPr>
      </w:pPr>
      <w:r>
        <w:rPr>
          <w:rFonts w:ascii="Times New Roman" w:hAnsi="Times New Roman" w:cs="Times New Roman"/>
          <w:b/>
          <w:sz w:val="24"/>
          <w:szCs w:val="24"/>
        </w:rPr>
        <w:t>5.5. M</w:t>
      </w:r>
      <w:r>
        <w:rPr>
          <w:rFonts w:ascii="Times New Roman" w:hAnsi="Times New Roman" w:cs="Times New Roman"/>
          <w:b/>
          <w:bCs/>
          <w:sz w:val="24"/>
          <w:szCs w:val="24"/>
        </w:rPr>
        <w:t xml:space="preserve">ission de réception des sites reboisés </w:t>
      </w:r>
    </w:p>
    <w:p w14:paraId="312A958D" w14:textId="3648EE07" w:rsidR="003E255A" w:rsidRDefault="00AD4D9D">
      <w:pPr>
        <w:tabs>
          <w:tab w:val="left" w:pos="284"/>
        </w:tabs>
        <w:spacing w:after="0"/>
        <w:jc w:val="both"/>
        <w:rPr>
          <w:rFonts w:ascii="Times New Roman" w:eastAsia="Times New Roman" w:hAnsi="Times New Roman" w:cs="Times New Roman"/>
          <w:bCs/>
          <w:color w:val="000000"/>
          <w:sz w:val="20"/>
          <w:szCs w:val="24"/>
          <w:lang w:eastAsia="fr-FR"/>
        </w:rPr>
      </w:pPr>
      <w:r>
        <w:rPr>
          <w:rFonts w:ascii="Times New Roman" w:hAnsi="Times New Roman" w:cs="Times New Roman"/>
          <w:sz w:val="24"/>
          <w:szCs w:val="24"/>
        </w:rPr>
        <w:t xml:space="preserve">Elle sera assurée par une commission composée de la DRF, la DAAF, la PRMP (MERF), la </w:t>
      </w:r>
      <w:r>
        <w:rPr>
          <w:rFonts w:ascii="Times New Roman" w:hAnsi="Times New Roman" w:cs="Times New Roman"/>
          <w:sz w:val="24"/>
          <w:szCs w:val="24"/>
        </w:rPr>
        <w:t>direction générale du T</w:t>
      </w:r>
      <w:proofErr w:type="spellStart"/>
      <w:r>
        <w:rPr>
          <w:rFonts w:ascii="Times New Roman" w:hAnsi="Times New Roman" w:cs="Times New Roman"/>
          <w:sz w:val="24"/>
          <w:szCs w:val="24"/>
          <w:lang w:val="en-US" w:eastAsia="zh-CN"/>
        </w:rPr>
        <w:t>résor</w:t>
      </w:r>
      <w:proofErr w:type="spellEnd"/>
      <w:r>
        <w:rPr>
          <w:rFonts w:ascii="Times New Roman" w:hAnsi="Times New Roman" w:cs="Times New Roman"/>
          <w:sz w:val="24"/>
          <w:szCs w:val="24"/>
          <w:lang w:eastAsia="zh-CN"/>
        </w:rPr>
        <w:t xml:space="preserve"> public</w:t>
      </w:r>
      <w:r>
        <w:rPr>
          <w:rFonts w:ascii="Times New Roman" w:hAnsi="Times New Roman" w:cs="Times New Roman"/>
          <w:sz w:val="24"/>
          <w:szCs w:val="24"/>
          <w:lang w:val="en-US" w:eastAsia="zh-CN"/>
        </w:rPr>
        <w:t xml:space="preserve">, </w:t>
      </w:r>
      <w:r>
        <w:rPr>
          <w:rFonts w:ascii="Times New Roman" w:hAnsi="Times New Roman" w:cs="Times New Roman"/>
          <w:sz w:val="24"/>
          <w:szCs w:val="24"/>
          <w:lang w:eastAsia="zh-CN"/>
        </w:rPr>
        <w:t>la direction des f</w:t>
      </w:r>
      <w:proofErr w:type="spellStart"/>
      <w:r>
        <w:rPr>
          <w:rFonts w:ascii="Times New Roman" w:hAnsi="Times New Roman" w:cs="Times New Roman"/>
          <w:sz w:val="24"/>
          <w:szCs w:val="24"/>
          <w:lang w:val="en-US" w:eastAsia="zh-CN"/>
        </w:rPr>
        <w:t>inance</w:t>
      </w:r>
      <w:ins w:id="33" w:author="hp" w:date="2023-05-20T19:00:00Z">
        <w:r w:rsidR="00EB6259">
          <w:rPr>
            <w:rFonts w:ascii="Times New Roman" w:hAnsi="Times New Roman" w:cs="Times New Roman"/>
            <w:sz w:val="24"/>
            <w:szCs w:val="24"/>
            <w:lang w:val="en-US" w:eastAsia="zh-CN"/>
          </w:rPr>
          <w:t>s</w:t>
        </w:r>
      </w:ins>
      <w:proofErr w:type="spellEnd"/>
      <w:r>
        <w:rPr>
          <w:rFonts w:ascii="Times New Roman" w:hAnsi="Times New Roman" w:cs="Times New Roman"/>
          <w:sz w:val="24"/>
          <w:szCs w:val="24"/>
          <w:lang w:val="en-US" w:eastAsia="zh-CN"/>
        </w:rPr>
        <w:t xml:space="preserve">, </w:t>
      </w:r>
      <w:r>
        <w:rPr>
          <w:rFonts w:ascii="Times New Roman" w:hAnsi="Times New Roman" w:cs="Times New Roman"/>
          <w:sz w:val="24"/>
          <w:szCs w:val="24"/>
          <w:lang w:eastAsia="zh-CN"/>
        </w:rPr>
        <w:t xml:space="preserve">la direction du </w:t>
      </w:r>
      <w:proofErr w:type="spellStart"/>
      <w:r>
        <w:rPr>
          <w:rFonts w:ascii="Times New Roman" w:hAnsi="Times New Roman" w:cs="Times New Roman"/>
          <w:sz w:val="24"/>
          <w:szCs w:val="24"/>
          <w:lang w:val="en-US" w:eastAsia="zh-CN"/>
        </w:rPr>
        <w:t>contrôle</w:t>
      </w:r>
      <w:proofErr w:type="spellEnd"/>
      <w:r>
        <w:rPr>
          <w:rFonts w:ascii="Times New Roman" w:hAnsi="Times New Roman" w:cs="Times New Roman"/>
          <w:sz w:val="24"/>
          <w:szCs w:val="24"/>
          <w:lang w:val="en-US" w:eastAsia="zh-CN"/>
        </w:rPr>
        <w:t xml:space="preserve"> financier</w:t>
      </w:r>
      <w:r>
        <w:rPr>
          <w:rFonts w:ascii="Times New Roman" w:hAnsi="Times New Roman" w:cs="Times New Roman"/>
          <w:sz w:val="24"/>
          <w:szCs w:val="24"/>
          <w:lang w:eastAsia="zh-CN"/>
        </w:rPr>
        <w:t xml:space="preserve"> (</w:t>
      </w:r>
      <w:r>
        <w:rPr>
          <w:rFonts w:ascii="Times New Roman" w:hAnsi="Times New Roman" w:cs="Times New Roman"/>
          <w:sz w:val="24"/>
          <w:szCs w:val="24"/>
        </w:rPr>
        <w:t>MEF)</w:t>
      </w:r>
    </w:p>
    <w:p w14:paraId="49B81039" w14:textId="77777777" w:rsidR="003E255A" w:rsidRDefault="003E255A">
      <w:pPr>
        <w:pStyle w:val="Paragraphedeliste"/>
        <w:spacing w:after="0"/>
        <w:ind w:left="0"/>
        <w:jc w:val="both"/>
        <w:rPr>
          <w:rFonts w:ascii="Times New Roman" w:hAnsi="Times New Roman" w:cs="Times New Roman"/>
          <w:b/>
          <w:sz w:val="20"/>
          <w:szCs w:val="24"/>
        </w:rPr>
      </w:pPr>
    </w:p>
    <w:p w14:paraId="355337EB" w14:textId="77777777" w:rsidR="003E255A" w:rsidRDefault="00AD4D9D">
      <w:pPr>
        <w:pStyle w:val="Paragraphedeliste"/>
        <w:numPr>
          <w:ilvl w:val="0"/>
          <w:numId w:val="1"/>
        </w:numPr>
        <w:spacing w:after="0"/>
        <w:ind w:left="426" w:hanging="426"/>
        <w:jc w:val="both"/>
        <w:rPr>
          <w:rFonts w:ascii="Times New Roman" w:hAnsi="Times New Roman" w:cs="Times New Roman"/>
          <w:b/>
          <w:sz w:val="24"/>
          <w:szCs w:val="24"/>
        </w:rPr>
      </w:pPr>
      <w:r>
        <w:rPr>
          <w:rFonts w:ascii="Times New Roman" w:hAnsi="Times New Roman" w:cs="Times New Roman"/>
          <w:b/>
          <w:sz w:val="24"/>
          <w:szCs w:val="24"/>
        </w:rPr>
        <w:t>MOYENS MATERIELS NECESSAIRES POUR LE SUIVI DES SITES</w:t>
      </w:r>
    </w:p>
    <w:p w14:paraId="54950AB6" w14:textId="77777777" w:rsidR="003E255A" w:rsidRDefault="003E255A">
      <w:pPr>
        <w:pStyle w:val="Paragraphedeliste"/>
        <w:spacing w:after="0"/>
        <w:ind w:left="426"/>
        <w:jc w:val="both"/>
        <w:rPr>
          <w:rFonts w:ascii="Times New Roman" w:hAnsi="Times New Roman" w:cs="Times New Roman"/>
          <w:b/>
          <w:sz w:val="6"/>
          <w:szCs w:val="24"/>
        </w:rPr>
      </w:pPr>
    </w:p>
    <w:p w14:paraId="74C8C7DF" w14:textId="77777777" w:rsidR="003E255A" w:rsidRDefault="00AD4D9D">
      <w:pPr>
        <w:pStyle w:val="Paragraphedeliste"/>
        <w:numPr>
          <w:ilvl w:val="0"/>
          <w:numId w:val="3"/>
        </w:numPr>
        <w:spacing w:after="0"/>
        <w:ind w:left="426" w:firstLine="0"/>
        <w:jc w:val="both"/>
        <w:rPr>
          <w:rFonts w:ascii="Times New Roman" w:hAnsi="Times New Roman" w:cs="Times New Roman"/>
          <w:sz w:val="24"/>
          <w:szCs w:val="24"/>
        </w:rPr>
      </w:pPr>
      <w:proofErr w:type="gramStart"/>
      <w:r>
        <w:rPr>
          <w:rFonts w:ascii="Times New Roman" w:hAnsi="Times New Roman" w:cs="Times New Roman"/>
          <w:sz w:val="24"/>
          <w:szCs w:val="24"/>
        </w:rPr>
        <w:t>trois</w:t>
      </w:r>
      <w:proofErr w:type="gramEnd"/>
      <w:r>
        <w:rPr>
          <w:rFonts w:ascii="Times New Roman" w:hAnsi="Times New Roman" w:cs="Times New Roman"/>
          <w:sz w:val="24"/>
          <w:szCs w:val="24"/>
        </w:rPr>
        <w:t xml:space="preserve"> (3) véhicules 4x4 avec carburant ;</w:t>
      </w:r>
    </w:p>
    <w:p w14:paraId="55A8BB75" w14:textId="77777777" w:rsidR="003E255A" w:rsidRDefault="00AD4D9D">
      <w:pPr>
        <w:pStyle w:val="Paragraphedeliste"/>
        <w:numPr>
          <w:ilvl w:val="0"/>
          <w:numId w:val="3"/>
        </w:numPr>
        <w:spacing w:after="0"/>
        <w:ind w:left="426" w:firstLine="0"/>
        <w:jc w:val="both"/>
        <w:rPr>
          <w:rFonts w:ascii="Times New Roman" w:hAnsi="Times New Roman" w:cs="Times New Roman"/>
          <w:sz w:val="24"/>
          <w:szCs w:val="24"/>
        </w:rPr>
      </w:pPr>
      <w:proofErr w:type="gramStart"/>
      <w:r>
        <w:rPr>
          <w:rFonts w:ascii="Times New Roman" w:hAnsi="Times New Roman" w:cs="Times New Roman"/>
          <w:sz w:val="24"/>
          <w:szCs w:val="24"/>
        </w:rPr>
        <w:t>trois</w:t>
      </w:r>
      <w:proofErr w:type="gramEnd"/>
      <w:r>
        <w:rPr>
          <w:rFonts w:ascii="Times New Roman" w:hAnsi="Times New Roman" w:cs="Times New Roman"/>
          <w:sz w:val="24"/>
          <w:szCs w:val="24"/>
        </w:rPr>
        <w:t xml:space="preserve"> (3) GPS ;</w:t>
      </w:r>
    </w:p>
    <w:p w14:paraId="452C64AD" w14:textId="77777777" w:rsidR="003E255A" w:rsidRDefault="00AD4D9D">
      <w:pPr>
        <w:pStyle w:val="Paragraphedeliste"/>
        <w:numPr>
          <w:ilvl w:val="0"/>
          <w:numId w:val="3"/>
        </w:numPr>
        <w:spacing w:after="0"/>
        <w:ind w:left="426" w:firstLine="0"/>
        <w:jc w:val="both"/>
        <w:rPr>
          <w:rFonts w:ascii="Times New Roman" w:hAnsi="Times New Roman" w:cs="Times New Roman"/>
          <w:sz w:val="24"/>
          <w:szCs w:val="24"/>
        </w:rPr>
      </w:pPr>
      <w:proofErr w:type="gramStart"/>
      <w:r>
        <w:rPr>
          <w:rFonts w:ascii="Times New Roman" w:hAnsi="Times New Roman" w:cs="Times New Roman"/>
          <w:sz w:val="24"/>
          <w:szCs w:val="24"/>
        </w:rPr>
        <w:t>fiches</w:t>
      </w:r>
      <w:proofErr w:type="gramEnd"/>
      <w:r>
        <w:rPr>
          <w:rFonts w:ascii="Times New Roman" w:hAnsi="Times New Roman" w:cs="Times New Roman"/>
          <w:sz w:val="24"/>
          <w:szCs w:val="24"/>
        </w:rPr>
        <w:t xml:space="preserve"> de collecte de données cartograp</w:t>
      </w:r>
      <w:r>
        <w:rPr>
          <w:rFonts w:ascii="Times New Roman" w:hAnsi="Times New Roman" w:cs="Times New Roman"/>
          <w:sz w:val="24"/>
          <w:szCs w:val="24"/>
        </w:rPr>
        <w:t>hiques, de reboisement et d’entretien ;</w:t>
      </w:r>
    </w:p>
    <w:p w14:paraId="531F0D46" w14:textId="77777777" w:rsidR="003E255A" w:rsidRDefault="00AD4D9D">
      <w:pPr>
        <w:pStyle w:val="Paragraphedeliste"/>
        <w:numPr>
          <w:ilvl w:val="0"/>
          <w:numId w:val="3"/>
        </w:numPr>
        <w:spacing w:after="0"/>
        <w:ind w:left="426" w:firstLine="0"/>
        <w:jc w:val="both"/>
        <w:rPr>
          <w:rFonts w:ascii="Times New Roman" w:hAnsi="Times New Roman" w:cs="Times New Roman"/>
          <w:sz w:val="24"/>
          <w:szCs w:val="24"/>
        </w:rPr>
      </w:pPr>
      <w:proofErr w:type="gramStart"/>
      <w:r>
        <w:rPr>
          <w:rFonts w:ascii="Times New Roman" w:hAnsi="Times New Roman" w:cs="Times New Roman"/>
          <w:sz w:val="24"/>
          <w:szCs w:val="24"/>
        </w:rPr>
        <w:t>trois</w:t>
      </w:r>
      <w:proofErr w:type="gramEnd"/>
      <w:r>
        <w:rPr>
          <w:rFonts w:ascii="Times New Roman" w:hAnsi="Times New Roman" w:cs="Times New Roman"/>
          <w:sz w:val="24"/>
          <w:szCs w:val="24"/>
        </w:rPr>
        <w:t xml:space="preserve"> (3) cartes IGN des aires protégées ;</w:t>
      </w:r>
    </w:p>
    <w:p w14:paraId="694D1AC2" w14:textId="77777777" w:rsidR="003E255A" w:rsidRDefault="00AD4D9D">
      <w:pPr>
        <w:pStyle w:val="Paragraphedeliste"/>
        <w:numPr>
          <w:ilvl w:val="0"/>
          <w:numId w:val="3"/>
        </w:numPr>
        <w:spacing w:after="0"/>
        <w:ind w:left="426" w:firstLine="0"/>
        <w:jc w:val="both"/>
        <w:rPr>
          <w:rFonts w:ascii="Times New Roman" w:hAnsi="Times New Roman" w:cs="Times New Roman"/>
          <w:sz w:val="24"/>
          <w:szCs w:val="24"/>
        </w:rPr>
      </w:pPr>
      <w:proofErr w:type="gramStart"/>
      <w:r>
        <w:rPr>
          <w:rFonts w:ascii="Times New Roman" w:hAnsi="Times New Roman" w:cs="Times New Roman"/>
          <w:sz w:val="24"/>
          <w:szCs w:val="24"/>
        </w:rPr>
        <w:t>trois</w:t>
      </w:r>
      <w:proofErr w:type="gramEnd"/>
      <w:r>
        <w:rPr>
          <w:rFonts w:ascii="Times New Roman" w:hAnsi="Times New Roman" w:cs="Times New Roman"/>
          <w:sz w:val="24"/>
          <w:szCs w:val="24"/>
        </w:rPr>
        <w:t xml:space="preserve"> (3) appareil photos numériques ;</w:t>
      </w:r>
    </w:p>
    <w:p w14:paraId="4E0866A2" w14:textId="77777777" w:rsidR="003E255A" w:rsidRDefault="00AD4D9D">
      <w:pPr>
        <w:pStyle w:val="Paragraphedeliste"/>
        <w:numPr>
          <w:ilvl w:val="0"/>
          <w:numId w:val="3"/>
        </w:numPr>
        <w:tabs>
          <w:tab w:val="left" w:pos="709"/>
        </w:tabs>
        <w:spacing w:after="0"/>
        <w:ind w:left="426" w:firstLine="0"/>
        <w:jc w:val="both"/>
        <w:rPr>
          <w:rFonts w:ascii="Times New Roman" w:hAnsi="Times New Roman" w:cs="Times New Roman"/>
          <w:sz w:val="24"/>
          <w:szCs w:val="24"/>
        </w:rPr>
      </w:pPr>
      <w:proofErr w:type="gramStart"/>
      <w:r>
        <w:rPr>
          <w:rFonts w:ascii="Times New Roman" w:hAnsi="Times New Roman" w:cs="Times New Roman"/>
          <w:sz w:val="24"/>
          <w:szCs w:val="24"/>
        </w:rPr>
        <w:t>trois</w:t>
      </w:r>
      <w:proofErr w:type="gramEnd"/>
      <w:r>
        <w:rPr>
          <w:rFonts w:ascii="Times New Roman" w:hAnsi="Times New Roman" w:cs="Times New Roman"/>
          <w:sz w:val="24"/>
          <w:szCs w:val="24"/>
        </w:rPr>
        <w:t xml:space="preserve"> (3) coupe-coupe ;</w:t>
      </w:r>
    </w:p>
    <w:p w14:paraId="33562CBE" w14:textId="77777777" w:rsidR="003E255A" w:rsidRDefault="00AD4D9D">
      <w:pPr>
        <w:pStyle w:val="Paragraphedeliste"/>
        <w:numPr>
          <w:ilvl w:val="0"/>
          <w:numId w:val="3"/>
        </w:numPr>
        <w:tabs>
          <w:tab w:val="left" w:pos="709"/>
        </w:tabs>
        <w:spacing w:after="0"/>
        <w:ind w:left="426" w:firstLine="0"/>
        <w:jc w:val="both"/>
        <w:rPr>
          <w:rFonts w:ascii="Times New Roman" w:hAnsi="Times New Roman" w:cs="Times New Roman"/>
          <w:sz w:val="24"/>
          <w:szCs w:val="24"/>
        </w:rPr>
      </w:pPr>
      <w:proofErr w:type="gramStart"/>
      <w:r>
        <w:rPr>
          <w:rFonts w:ascii="Times New Roman" w:hAnsi="Times New Roman" w:cs="Times New Roman"/>
          <w:sz w:val="24"/>
          <w:szCs w:val="24"/>
        </w:rPr>
        <w:t>trois</w:t>
      </w:r>
      <w:proofErr w:type="gramEnd"/>
      <w:r>
        <w:rPr>
          <w:rFonts w:ascii="Times New Roman" w:hAnsi="Times New Roman" w:cs="Times New Roman"/>
          <w:sz w:val="24"/>
          <w:szCs w:val="24"/>
        </w:rPr>
        <w:t xml:space="preserve"> (3) décamètres.</w:t>
      </w:r>
    </w:p>
    <w:p w14:paraId="0BFF5157" w14:textId="77777777" w:rsidR="003E255A" w:rsidRDefault="003E255A">
      <w:pPr>
        <w:spacing w:after="0"/>
        <w:jc w:val="both"/>
        <w:rPr>
          <w:rFonts w:ascii="Times New Roman" w:hAnsi="Times New Roman" w:cs="Times New Roman"/>
          <w:sz w:val="24"/>
          <w:szCs w:val="24"/>
        </w:rPr>
      </w:pPr>
    </w:p>
    <w:p w14:paraId="5CE021B0" w14:textId="77777777" w:rsidR="003E255A" w:rsidRDefault="00AD4D9D">
      <w:pPr>
        <w:pStyle w:val="Paragraphedeliste"/>
        <w:numPr>
          <w:ilvl w:val="0"/>
          <w:numId w:val="1"/>
        </w:numPr>
        <w:spacing w:after="0"/>
        <w:ind w:left="567" w:hanging="567"/>
        <w:jc w:val="both"/>
        <w:rPr>
          <w:rFonts w:ascii="Times New Roman" w:hAnsi="Times New Roman" w:cs="Times New Roman"/>
          <w:b/>
          <w:sz w:val="24"/>
          <w:szCs w:val="24"/>
        </w:rPr>
      </w:pPr>
      <w:r>
        <w:rPr>
          <w:rFonts w:ascii="Times New Roman" w:hAnsi="Times New Roman" w:cs="Times New Roman"/>
          <w:b/>
          <w:sz w:val="24"/>
          <w:szCs w:val="24"/>
        </w:rPr>
        <w:t xml:space="preserve"> CHRONOGRAMME INDICATIF DE MISE EN ŒUVRE </w:t>
      </w:r>
    </w:p>
    <w:p w14:paraId="1D7947CA" w14:textId="00000E44" w:rsidR="003E255A" w:rsidRDefault="00AD4D9D">
      <w:pPr>
        <w:spacing w:after="0"/>
        <w:jc w:val="both"/>
        <w:rPr>
          <w:rFonts w:ascii="Times New Roman" w:hAnsi="Times New Roman" w:cs="Times New Roman"/>
          <w:bCs/>
          <w:iCs/>
          <w:sz w:val="24"/>
          <w:szCs w:val="144"/>
        </w:rPr>
      </w:pPr>
      <w:r>
        <w:rPr>
          <w:rFonts w:ascii="Times New Roman" w:hAnsi="Times New Roman" w:cs="Times New Roman"/>
          <w:bCs/>
          <w:iCs/>
          <w:sz w:val="24"/>
          <w:szCs w:val="144"/>
        </w:rPr>
        <w:t xml:space="preserve">Le tableau1 indique les </w:t>
      </w:r>
      <w:del w:id="34" w:author="hp" w:date="2023-05-20T19:11:00Z">
        <w:r w:rsidDel="00AD1467">
          <w:rPr>
            <w:rFonts w:ascii="Times New Roman" w:hAnsi="Times New Roman" w:cs="Times New Roman"/>
            <w:bCs/>
            <w:iCs/>
            <w:sz w:val="24"/>
            <w:szCs w:val="144"/>
          </w:rPr>
          <w:delText xml:space="preserve">les </w:delText>
        </w:r>
      </w:del>
      <w:r>
        <w:rPr>
          <w:rFonts w:ascii="Times New Roman" w:hAnsi="Times New Roman" w:cs="Times New Roman"/>
          <w:bCs/>
          <w:iCs/>
          <w:sz w:val="24"/>
          <w:szCs w:val="144"/>
        </w:rPr>
        <w:t>activités et leurs période</w:t>
      </w:r>
      <w:ins w:id="35" w:author="hp" w:date="2023-05-20T19:11:00Z">
        <w:r w:rsidR="00AD1467">
          <w:rPr>
            <w:rFonts w:ascii="Times New Roman" w:hAnsi="Times New Roman" w:cs="Times New Roman"/>
            <w:bCs/>
            <w:iCs/>
            <w:sz w:val="24"/>
            <w:szCs w:val="144"/>
          </w:rPr>
          <w:t>s</w:t>
        </w:r>
      </w:ins>
      <w:r>
        <w:rPr>
          <w:rFonts w:ascii="Times New Roman" w:hAnsi="Times New Roman" w:cs="Times New Roman"/>
          <w:bCs/>
          <w:iCs/>
          <w:sz w:val="24"/>
          <w:szCs w:val="144"/>
        </w:rPr>
        <w:t xml:space="preserve"> de mise en </w:t>
      </w:r>
      <w:del w:id="36" w:author="hp" w:date="2023-05-20T19:11:00Z">
        <w:r w:rsidDel="00AD1467">
          <w:rPr>
            <w:rFonts w:ascii="Times New Roman" w:hAnsi="Times New Roman" w:cs="Times New Roman"/>
            <w:bCs/>
            <w:iCs/>
            <w:sz w:val="24"/>
            <w:szCs w:val="144"/>
          </w:rPr>
          <w:delText>oeuvre</w:delText>
        </w:r>
      </w:del>
      <w:ins w:id="37" w:author="hp" w:date="2023-05-20T19:11:00Z">
        <w:r w:rsidR="00AD1467">
          <w:rPr>
            <w:rFonts w:ascii="Times New Roman" w:hAnsi="Times New Roman" w:cs="Times New Roman"/>
            <w:bCs/>
            <w:iCs/>
            <w:sz w:val="24"/>
            <w:szCs w:val="144"/>
          </w:rPr>
          <w:t>œuvre</w:t>
        </w:r>
      </w:ins>
      <w:r>
        <w:rPr>
          <w:rFonts w:ascii="Times New Roman" w:hAnsi="Times New Roman" w:cs="Times New Roman"/>
          <w:bCs/>
          <w:iCs/>
          <w:sz w:val="24"/>
          <w:szCs w:val="144"/>
        </w:rPr>
        <w:t>.</w:t>
      </w:r>
    </w:p>
    <w:p w14:paraId="50C3C49B" w14:textId="42AE046A" w:rsidR="003E255A" w:rsidRDefault="00AD4D9D">
      <w:pPr>
        <w:spacing w:after="0"/>
        <w:ind w:left="360"/>
        <w:jc w:val="both"/>
        <w:rPr>
          <w:rFonts w:ascii="Times New Roman" w:hAnsi="Times New Roman" w:cs="Times New Roman"/>
          <w:b/>
          <w:iCs/>
          <w:sz w:val="24"/>
          <w:szCs w:val="144"/>
        </w:rPr>
      </w:pPr>
      <w:r>
        <w:rPr>
          <w:rFonts w:ascii="Times New Roman" w:hAnsi="Times New Roman" w:cs="Times New Roman"/>
          <w:b/>
          <w:iCs/>
          <w:sz w:val="24"/>
          <w:szCs w:val="144"/>
          <w:u w:val="single"/>
        </w:rPr>
        <w:t xml:space="preserve">Tableau 1 </w:t>
      </w:r>
      <w:r>
        <w:rPr>
          <w:rFonts w:ascii="Times New Roman" w:hAnsi="Times New Roman" w:cs="Times New Roman"/>
          <w:b/>
          <w:iCs/>
          <w:sz w:val="24"/>
          <w:szCs w:val="144"/>
        </w:rPr>
        <w:t xml:space="preserve">: Activités et périodes de mise en </w:t>
      </w:r>
      <w:del w:id="38" w:author="hp" w:date="2023-05-20T19:12:00Z">
        <w:r w:rsidDel="007A629C">
          <w:rPr>
            <w:rFonts w:ascii="Times New Roman" w:hAnsi="Times New Roman" w:cs="Times New Roman"/>
            <w:b/>
            <w:iCs/>
            <w:sz w:val="24"/>
            <w:szCs w:val="144"/>
          </w:rPr>
          <w:delText>oeuvre</w:delText>
        </w:r>
      </w:del>
      <w:ins w:id="39" w:author="hp" w:date="2023-05-20T19:12:00Z">
        <w:r w:rsidR="007A629C">
          <w:rPr>
            <w:rFonts w:ascii="Times New Roman" w:hAnsi="Times New Roman" w:cs="Times New Roman"/>
            <w:b/>
            <w:iCs/>
            <w:sz w:val="24"/>
            <w:szCs w:val="144"/>
          </w:rPr>
          <w:t>œuvre</w:t>
        </w:r>
      </w:ins>
    </w:p>
    <w:p w14:paraId="015A5F4E" w14:textId="77777777" w:rsidR="003E255A" w:rsidRDefault="003E255A">
      <w:pPr>
        <w:spacing w:after="0"/>
        <w:jc w:val="both"/>
        <w:rPr>
          <w:rFonts w:ascii="Times New Roman" w:hAnsi="Times New Roman" w:cs="Times New Roman"/>
          <w:b/>
          <w:iCs/>
          <w:sz w:val="6"/>
          <w:szCs w:val="24"/>
        </w:rPr>
      </w:pPr>
    </w:p>
    <w:tbl>
      <w:tblPr>
        <w:tblStyle w:val="Grilledutableau"/>
        <w:tblW w:w="0" w:type="auto"/>
        <w:tblInd w:w="684" w:type="dxa"/>
        <w:tblLook w:val="04A0" w:firstRow="1" w:lastRow="0" w:firstColumn="1" w:lastColumn="0" w:noHBand="0" w:noVBand="1"/>
      </w:tblPr>
      <w:tblGrid>
        <w:gridCol w:w="546"/>
        <w:gridCol w:w="2947"/>
        <w:gridCol w:w="4767"/>
      </w:tblGrid>
      <w:tr w:rsidR="003E255A" w14:paraId="37AD99ED" w14:textId="77777777">
        <w:tc>
          <w:tcPr>
            <w:tcW w:w="546" w:type="dxa"/>
          </w:tcPr>
          <w:p w14:paraId="0306E385" w14:textId="77777777" w:rsidR="003E255A" w:rsidRDefault="00AD4D9D">
            <w:pPr>
              <w:spacing w:after="0"/>
              <w:jc w:val="both"/>
              <w:rPr>
                <w:rFonts w:ascii="Times New Roman" w:hAnsi="Times New Roman" w:cs="Times New Roman"/>
                <w:b/>
                <w:iCs/>
                <w:sz w:val="20"/>
                <w:szCs w:val="20"/>
              </w:rPr>
            </w:pPr>
            <w:r>
              <w:rPr>
                <w:rFonts w:ascii="Times New Roman" w:hAnsi="Times New Roman" w:cs="Times New Roman"/>
                <w:b/>
                <w:iCs/>
                <w:sz w:val="20"/>
                <w:szCs w:val="20"/>
              </w:rPr>
              <w:t>N°</w:t>
            </w:r>
          </w:p>
        </w:tc>
        <w:tc>
          <w:tcPr>
            <w:tcW w:w="2947" w:type="dxa"/>
          </w:tcPr>
          <w:p w14:paraId="3A5310ED" w14:textId="77777777" w:rsidR="003E255A" w:rsidRDefault="00AD4D9D">
            <w:pPr>
              <w:spacing w:after="0"/>
              <w:jc w:val="both"/>
              <w:rPr>
                <w:rFonts w:ascii="Times New Roman" w:hAnsi="Times New Roman" w:cs="Times New Roman"/>
                <w:b/>
                <w:iCs/>
                <w:sz w:val="20"/>
                <w:szCs w:val="20"/>
              </w:rPr>
            </w:pPr>
            <w:r>
              <w:rPr>
                <w:rFonts w:ascii="Times New Roman" w:hAnsi="Times New Roman" w:cs="Times New Roman"/>
                <w:b/>
                <w:iCs/>
                <w:sz w:val="20"/>
                <w:szCs w:val="20"/>
              </w:rPr>
              <w:t>Activités</w:t>
            </w:r>
          </w:p>
        </w:tc>
        <w:tc>
          <w:tcPr>
            <w:tcW w:w="4767" w:type="dxa"/>
          </w:tcPr>
          <w:p w14:paraId="1FBD2E80" w14:textId="77777777" w:rsidR="003E255A" w:rsidRDefault="00AD4D9D">
            <w:pPr>
              <w:spacing w:after="0"/>
              <w:jc w:val="both"/>
              <w:rPr>
                <w:rFonts w:ascii="Times New Roman" w:hAnsi="Times New Roman" w:cs="Times New Roman"/>
                <w:b/>
                <w:iCs/>
                <w:sz w:val="20"/>
                <w:szCs w:val="20"/>
              </w:rPr>
            </w:pPr>
            <w:r>
              <w:rPr>
                <w:rFonts w:ascii="Times New Roman" w:hAnsi="Times New Roman" w:cs="Times New Roman"/>
                <w:b/>
                <w:iCs/>
                <w:sz w:val="20"/>
                <w:szCs w:val="20"/>
              </w:rPr>
              <w:t>Période</w:t>
            </w:r>
          </w:p>
        </w:tc>
      </w:tr>
      <w:tr w:rsidR="003E255A" w14:paraId="05C8D766" w14:textId="77777777">
        <w:tc>
          <w:tcPr>
            <w:tcW w:w="546" w:type="dxa"/>
          </w:tcPr>
          <w:p w14:paraId="19F6E022" w14:textId="77777777" w:rsidR="003E255A" w:rsidRDefault="00AD4D9D">
            <w:pPr>
              <w:spacing w:after="0"/>
              <w:jc w:val="both"/>
              <w:rPr>
                <w:rFonts w:ascii="Times New Roman" w:hAnsi="Times New Roman" w:cs="Times New Roman"/>
                <w:b/>
                <w:iCs/>
                <w:sz w:val="20"/>
                <w:szCs w:val="20"/>
              </w:rPr>
            </w:pPr>
            <w:r>
              <w:rPr>
                <w:rFonts w:ascii="Times New Roman" w:hAnsi="Times New Roman" w:cs="Times New Roman"/>
                <w:b/>
                <w:iCs/>
                <w:sz w:val="20"/>
                <w:szCs w:val="20"/>
              </w:rPr>
              <w:t>8.1</w:t>
            </w:r>
          </w:p>
        </w:tc>
        <w:tc>
          <w:tcPr>
            <w:tcW w:w="2947" w:type="dxa"/>
          </w:tcPr>
          <w:p w14:paraId="2F013352" w14:textId="77777777" w:rsidR="003E255A" w:rsidRDefault="00AD4D9D">
            <w:pPr>
              <w:spacing w:after="0"/>
              <w:jc w:val="both"/>
              <w:rPr>
                <w:rFonts w:ascii="Times New Roman" w:hAnsi="Times New Roman" w:cs="Times New Roman"/>
                <w:b/>
                <w:iCs/>
                <w:sz w:val="20"/>
                <w:szCs w:val="20"/>
              </w:rPr>
            </w:pPr>
            <w:r>
              <w:rPr>
                <w:rFonts w:ascii="Times New Roman" w:hAnsi="Times New Roman" w:cs="Times New Roman"/>
                <w:bCs/>
                <w:iCs/>
                <w:sz w:val="20"/>
                <w:szCs w:val="20"/>
              </w:rPr>
              <w:t>Identification des sites pour le reboisement</w:t>
            </w:r>
          </w:p>
        </w:tc>
        <w:tc>
          <w:tcPr>
            <w:tcW w:w="4767" w:type="dxa"/>
          </w:tcPr>
          <w:p w14:paraId="5C1AA8C1" w14:textId="77777777" w:rsidR="003E255A" w:rsidRDefault="00AD4D9D">
            <w:pPr>
              <w:spacing w:after="0"/>
              <w:jc w:val="both"/>
              <w:rPr>
                <w:rFonts w:ascii="Times New Roman" w:hAnsi="Times New Roman" w:cs="Times New Roman"/>
                <w:b/>
                <w:iCs/>
                <w:sz w:val="20"/>
                <w:szCs w:val="20"/>
              </w:rPr>
            </w:pPr>
            <w:r>
              <w:rPr>
                <w:rFonts w:ascii="Times New Roman" w:hAnsi="Times New Roman" w:cs="Times New Roman"/>
                <w:bCs/>
                <w:iCs/>
                <w:sz w:val="20"/>
                <w:szCs w:val="20"/>
              </w:rPr>
              <w:t>Février-Mars</w:t>
            </w:r>
          </w:p>
        </w:tc>
      </w:tr>
      <w:tr w:rsidR="003E255A" w14:paraId="41AEBE1B" w14:textId="77777777">
        <w:tc>
          <w:tcPr>
            <w:tcW w:w="546" w:type="dxa"/>
          </w:tcPr>
          <w:p w14:paraId="04FC0B05" w14:textId="77777777" w:rsidR="003E255A" w:rsidRDefault="00AD4D9D">
            <w:pPr>
              <w:spacing w:after="0"/>
              <w:jc w:val="both"/>
              <w:rPr>
                <w:rFonts w:ascii="Times New Roman" w:hAnsi="Times New Roman" w:cs="Times New Roman"/>
                <w:b/>
                <w:iCs/>
                <w:sz w:val="20"/>
                <w:szCs w:val="20"/>
              </w:rPr>
            </w:pPr>
            <w:r>
              <w:rPr>
                <w:rFonts w:ascii="Times New Roman" w:hAnsi="Times New Roman" w:cs="Times New Roman"/>
                <w:b/>
                <w:iCs/>
                <w:sz w:val="20"/>
                <w:szCs w:val="20"/>
              </w:rPr>
              <w:t>8.2</w:t>
            </w:r>
          </w:p>
        </w:tc>
        <w:tc>
          <w:tcPr>
            <w:tcW w:w="2947" w:type="dxa"/>
          </w:tcPr>
          <w:p w14:paraId="543F83AD" w14:textId="77777777" w:rsidR="003E255A" w:rsidRDefault="00AD4D9D">
            <w:pPr>
              <w:spacing w:after="0"/>
              <w:jc w:val="both"/>
              <w:rPr>
                <w:rFonts w:ascii="Times New Roman" w:hAnsi="Times New Roman" w:cs="Times New Roman"/>
                <w:bCs/>
                <w:iCs/>
                <w:sz w:val="20"/>
                <w:szCs w:val="20"/>
              </w:rPr>
            </w:pPr>
            <w:r>
              <w:rPr>
                <w:rFonts w:ascii="Times New Roman" w:hAnsi="Times New Roman" w:cs="Times New Roman"/>
                <w:bCs/>
                <w:iCs/>
                <w:sz w:val="20"/>
                <w:szCs w:val="20"/>
              </w:rPr>
              <w:t xml:space="preserve">Mise à jour de l’outil de </w:t>
            </w:r>
            <w:r>
              <w:rPr>
                <w:rFonts w:ascii="Times New Roman" w:hAnsi="Times New Roman" w:cs="Times New Roman"/>
                <w:bCs/>
                <w:iCs/>
                <w:sz w:val="20"/>
                <w:szCs w:val="20"/>
              </w:rPr>
              <w:t>collecte des données sur le reboisement</w:t>
            </w:r>
          </w:p>
        </w:tc>
        <w:tc>
          <w:tcPr>
            <w:tcW w:w="4767" w:type="dxa"/>
          </w:tcPr>
          <w:p w14:paraId="23AB5AEB" w14:textId="77777777" w:rsidR="003E255A" w:rsidRDefault="00AD4D9D">
            <w:pPr>
              <w:spacing w:after="0"/>
              <w:jc w:val="both"/>
              <w:rPr>
                <w:rFonts w:ascii="Times New Roman" w:hAnsi="Times New Roman" w:cs="Times New Roman"/>
                <w:iCs/>
                <w:sz w:val="20"/>
                <w:szCs w:val="20"/>
              </w:rPr>
            </w:pPr>
            <w:r>
              <w:rPr>
                <w:rFonts w:ascii="Times New Roman" w:hAnsi="Times New Roman" w:cs="Times New Roman"/>
                <w:iCs/>
                <w:sz w:val="20"/>
                <w:szCs w:val="20"/>
              </w:rPr>
              <w:t xml:space="preserve">Juillet 2023 </w:t>
            </w:r>
          </w:p>
          <w:p w14:paraId="7FCB9F64" w14:textId="77777777" w:rsidR="003E255A" w:rsidRDefault="003E255A">
            <w:pPr>
              <w:spacing w:after="0"/>
              <w:jc w:val="both"/>
              <w:rPr>
                <w:rFonts w:ascii="Times New Roman" w:hAnsi="Times New Roman" w:cs="Times New Roman"/>
                <w:b/>
                <w:iCs/>
                <w:sz w:val="20"/>
                <w:szCs w:val="20"/>
              </w:rPr>
            </w:pPr>
          </w:p>
        </w:tc>
      </w:tr>
      <w:tr w:rsidR="003E255A" w14:paraId="061E68B9" w14:textId="77777777">
        <w:tc>
          <w:tcPr>
            <w:tcW w:w="546" w:type="dxa"/>
          </w:tcPr>
          <w:p w14:paraId="67BFF888" w14:textId="77777777" w:rsidR="003E255A" w:rsidRDefault="00AD4D9D">
            <w:pPr>
              <w:spacing w:after="0"/>
              <w:jc w:val="both"/>
              <w:rPr>
                <w:rFonts w:ascii="Times New Roman" w:hAnsi="Times New Roman" w:cs="Times New Roman"/>
                <w:b/>
                <w:iCs/>
                <w:sz w:val="20"/>
                <w:szCs w:val="20"/>
              </w:rPr>
            </w:pPr>
            <w:r>
              <w:rPr>
                <w:rFonts w:ascii="Times New Roman" w:hAnsi="Times New Roman" w:cs="Times New Roman"/>
                <w:b/>
                <w:iCs/>
                <w:sz w:val="20"/>
                <w:szCs w:val="20"/>
              </w:rPr>
              <w:t>8.3</w:t>
            </w:r>
          </w:p>
        </w:tc>
        <w:tc>
          <w:tcPr>
            <w:tcW w:w="2947" w:type="dxa"/>
          </w:tcPr>
          <w:p w14:paraId="4AAE7ABB" w14:textId="77777777" w:rsidR="003E255A" w:rsidRDefault="00AD4D9D">
            <w:pPr>
              <w:spacing w:after="0"/>
              <w:jc w:val="both"/>
              <w:rPr>
                <w:rFonts w:ascii="Times New Roman" w:hAnsi="Times New Roman" w:cs="Times New Roman"/>
                <w:bCs/>
                <w:iCs/>
                <w:sz w:val="20"/>
                <w:szCs w:val="20"/>
              </w:rPr>
            </w:pPr>
            <w:r>
              <w:rPr>
                <w:rFonts w:ascii="Times New Roman" w:hAnsi="Times New Roman" w:cs="Times New Roman"/>
                <w:bCs/>
                <w:iCs/>
                <w:sz w:val="20"/>
                <w:szCs w:val="20"/>
              </w:rPr>
              <w:t>Mission de réception des plants par les DRERF, les régisseurs des DRERF et les DPERF</w:t>
            </w:r>
          </w:p>
        </w:tc>
        <w:tc>
          <w:tcPr>
            <w:tcW w:w="4767" w:type="dxa"/>
          </w:tcPr>
          <w:p w14:paraId="22A74568" w14:textId="77777777" w:rsidR="003E255A" w:rsidRDefault="00AD4D9D">
            <w:pPr>
              <w:spacing w:after="0"/>
              <w:jc w:val="both"/>
              <w:rPr>
                <w:rFonts w:ascii="Times New Roman" w:hAnsi="Times New Roman" w:cs="Times New Roman"/>
                <w:b/>
                <w:iCs/>
                <w:sz w:val="20"/>
                <w:szCs w:val="20"/>
              </w:rPr>
            </w:pPr>
            <w:proofErr w:type="spellStart"/>
            <w:r>
              <w:rPr>
                <w:rFonts w:ascii="Times New Roman" w:hAnsi="Times New Roman" w:cs="Times New Roman"/>
                <w:iCs/>
                <w:sz w:val="20"/>
                <w:szCs w:val="20"/>
              </w:rPr>
              <w:t>Mai-juillet</w:t>
            </w:r>
            <w:proofErr w:type="spellEnd"/>
            <w:r>
              <w:rPr>
                <w:rFonts w:ascii="Times New Roman" w:hAnsi="Times New Roman" w:cs="Times New Roman"/>
                <w:iCs/>
                <w:sz w:val="20"/>
                <w:szCs w:val="20"/>
              </w:rPr>
              <w:t xml:space="preserve"> 2023 dans toutes les préfectures</w:t>
            </w:r>
          </w:p>
        </w:tc>
      </w:tr>
      <w:tr w:rsidR="003E255A" w14:paraId="6DEEEACB" w14:textId="77777777">
        <w:tc>
          <w:tcPr>
            <w:tcW w:w="546" w:type="dxa"/>
          </w:tcPr>
          <w:p w14:paraId="57A42EB0" w14:textId="77777777" w:rsidR="003E255A" w:rsidRDefault="00AD4D9D">
            <w:pPr>
              <w:spacing w:after="0"/>
              <w:jc w:val="both"/>
              <w:rPr>
                <w:rFonts w:ascii="Times New Roman" w:hAnsi="Times New Roman" w:cs="Times New Roman"/>
                <w:b/>
                <w:iCs/>
                <w:sz w:val="20"/>
                <w:szCs w:val="20"/>
              </w:rPr>
            </w:pPr>
            <w:r>
              <w:rPr>
                <w:rFonts w:ascii="Times New Roman" w:hAnsi="Times New Roman" w:cs="Times New Roman"/>
                <w:b/>
                <w:iCs/>
                <w:sz w:val="20"/>
                <w:szCs w:val="20"/>
              </w:rPr>
              <w:t>8.4</w:t>
            </w:r>
          </w:p>
        </w:tc>
        <w:tc>
          <w:tcPr>
            <w:tcW w:w="2947" w:type="dxa"/>
          </w:tcPr>
          <w:p w14:paraId="509FF997" w14:textId="77777777" w:rsidR="003E255A" w:rsidRDefault="00AD4D9D">
            <w:pPr>
              <w:spacing w:after="0"/>
              <w:jc w:val="both"/>
              <w:rPr>
                <w:rFonts w:ascii="Times New Roman" w:hAnsi="Times New Roman" w:cs="Times New Roman"/>
                <w:bCs/>
                <w:iCs/>
                <w:sz w:val="20"/>
                <w:szCs w:val="20"/>
              </w:rPr>
            </w:pPr>
            <w:r>
              <w:rPr>
                <w:rFonts w:ascii="Times New Roman" w:eastAsia="Times New Roman" w:hAnsi="Times New Roman" w:cs="Times New Roman"/>
                <w:bCs/>
                <w:color w:val="000000"/>
                <w:sz w:val="20"/>
                <w:szCs w:val="20"/>
                <w:lang w:eastAsia="fr-FR"/>
              </w:rPr>
              <w:t>Missions de supervision par les DRERF</w:t>
            </w:r>
          </w:p>
        </w:tc>
        <w:tc>
          <w:tcPr>
            <w:tcW w:w="4767" w:type="dxa"/>
          </w:tcPr>
          <w:p w14:paraId="24370606" w14:textId="77777777" w:rsidR="003E255A" w:rsidRDefault="00AD4D9D">
            <w:pPr>
              <w:spacing w:after="0"/>
              <w:jc w:val="both"/>
              <w:rPr>
                <w:rFonts w:ascii="Times New Roman" w:hAnsi="Times New Roman" w:cs="Times New Roman"/>
                <w:b/>
                <w:iCs/>
                <w:sz w:val="20"/>
                <w:szCs w:val="20"/>
              </w:rPr>
            </w:pPr>
            <w:proofErr w:type="spellStart"/>
            <w:r>
              <w:rPr>
                <w:rFonts w:ascii="Times New Roman" w:hAnsi="Times New Roman" w:cs="Times New Roman"/>
                <w:iCs/>
                <w:sz w:val="20"/>
                <w:szCs w:val="20"/>
              </w:rPr>
              <w:t>Mai-décembre</w:t>
            </w:r>
            <w:proofErr w:type="spellEnd"/>
            <w:r>
              <w:rPr>
                <w:rFonts w:ascii="Times New Roman" w:hAnsi="Times New Roman" w:cs="Times New Roman"/>
                <w:iCs/>
                <w:sz w:val="20"/>
                <w:szCs w:val="20"/>
              </w:rPr>
              <w:t xml:space="preserve"> 2023</w:t>
            </w:r>
          </w:p>
        </w:tc>
      </w:tr>
      <w:tr w:rsidR="003E255A" w14:paraId="0E8AF7CF" w14:textId="77777777">
        <w:tc>
          <w:tcPr>
            <w:tcW w:w="546" w:type="dxa"/>
          </w:tcPr>
          <w:p w14:paraId="01B26D0E" w14:textId="77777777" w:rsidR="003E255A" w:rsidRDefault="00AD4D9D">
            <w:pPr>
              <w:spacing w:after="0"/>
              <w:jc w:val="both"/>
              <w:rPr>
                <w:rFonts w:ascii="Times New Roman" w:hAnsi="Times New Roman" w:cs="Times New Roman"/>
                <w:b/>
                <w:iCs/>
                <w:sz w:val="20"/>
                <w:szCs w:val="20"/>
              </w:rPr>
            </w:pPr>
            <w:r>
              <w:rPr>
                <w:rFonts w:ascii="Times New Roman" w:hAnsi="Times New Roman" w:cs="Times New Roman"/>
                <w:b/>
                <w:iCs/>
                <w:sz w:val="20"/>
                <w:szCs w:val="20"/>
              </w:rPr>
              <w:t>8.5</w:t>
            </w:r>
          </w:p>
        </w:tc>
        <w:tc>
          <w:tcPr>
            <w:tcW w:w="2947" w:type="dxa"/>
          </w:tcPr>
          <w:p w14:paraId="350E5694" w14:textId="77777777" w:rsidR="003E255A" w:rsidRDefault="00AD4D9D">
            <w:pPr>
              <w:spacing w:after="0"/>
              <w:jc w:val="both"/>
              <w:rPr>
                <w:rFonts w:ascii="Times New Roman" w:hAnsi="Times New Roman" w:cs="Times New Roman"/>
                <w:bCs/>
                <w:iCs/>
                <w:sz w:val="20"/>
                <w:szCs w:val="20"/>
              </w:rPr>
            </w:pPr>
            <w:r>
              <w:rPr>
                <w:rFonts w:ascii="Times New Roman" w:hAnsi="Times New Roman" w:cs="Times New Roman"/>
                <w:bCs/>
                <w:sz w:val="20"/>
                <w:szCs w:val="20"/>
              </w:rPr>
              <w:t xml:space="preserve">Mission de cartographie des sites réussis </w:t>
            </w:r>
          </w:p>
        </w:tc>
        <w:tc>
          <w:tcPr>
            <w:tcW w:w="4767" w:type="dxa"/>
          </w:tcPr>
          <w:p w14:paraId="021C30DB" w14:textId="77777777" w:rsidR="003E255A" w:rsidRDefault="00AD4D9D">
            <w:pPr>
              <w:spacing w:after="0"/>
              <w:jc w:val="both"/>
              <w:rPr>
                <w:rFonts w:ascii="Times New Roman" w:hAnsi="Times New Roman" w:cs="Times New Roman"/>
                <w:b/>
                <w:iCs/>
                <w:sz w:val="20"/>
                <w:szCs w:val="20"/>
              </w:rPr>
            </w:pPr>
            <w:r>
              <w:rPr>
                <w:rFonts w:ascii="Times New Roman" w:hAnsi="Times New Roman" w:cs="Times New Roman"/>
                <w:iCs/>
                <w:sz w:val="20"/>
                <w:szCs w:val="20"/>
              </w:rPr>
              <w:t>Octobre 2023</w:t>
            </w:r>
          </w:p>
        </w:tc>
      </w:tr>
      <w:tr w:rsidR="003E255A" w14:paraId="19AD1722" w14:textId="77777777">
        <w:tc>
          <w:tcPr>
            <w:tcW w:w="546" w:type="dxa"/>
          </w:tcPr>
          <w:p w14:paraId="0451872A" w14:textId="77777777" w:rsidR="003E255A" w:rsidRDefault="00AD4D9D">
            <w:pPr>
              <w:spacing w:after="0"/>
              <w:jc w:val="both"/>
              <w:rPr>
                <w:rFonts w:ascii="Times New Roman" w:hAnsi="Times New Roman" w:cs="Times New Roman"/>
                <w:b/>
                <w:iCs/>
                <w:sz w:val="20"/>
                <w:szCs w:val="20"/>
              </w:rPr>
            </w:pPr>
            <w:r>
              <w:rPr>
                <w:rFonts w:ascii="Times New Roman" w:hAnsi="Times New Roman" w:cs="Times New Roman"/>
                <w:b/>
                <w:iCs/>
                <w:sz w:val="20"/>
                <w:szCs w:val="20"/>
              </w:rPr>
              <w:t>8.6</w:t>
            </w:r>
          </w:p>
        </w:tc>
        <w:tc>
          <w:tcPr>
            <w:tcW w:w="2947" w:type="dxa"/>
          </w:tcPr>
          <w:p w14:paraId="46BAFAE6" w14:textId="77777777" w:rsidR="003E255A" w:rsidRDefault="00AD4D9D">
            <w:pPr>
              <w:spacing w:after="0"/>
              <w:jc w:val="both"/>
              <w:rPr>
                <w:rFonts w:ascii="Times New Roman" w:hAnsi="Times New Roman" w:cs="Times New Roman"/>
                <w:bCs/>
                <w:sz w:val="20"/>
                <w:szCs w:val="20"/>
              </w:rPr>
            </w:pPr>
            <w:r>
              <w:rPr>
                <w:rFonts w:ascii="Times New Roman" w:hAnsi="Times New Roman" w:cs="Times New Roman"/>
                <w:bCs/>
                <w:sz w:val="20"/>
                <w:szCs w:val="20"/>
              </w:rPr>
              <w:t xml:space="preserve">Mission de réception des sites reboisés </w:t>
            </w:r>
          </w:p>
        </w:tc>
        <w:tc>
          <w:tcPr>
            <w:tcW w:w="4767" w:type="dxa"/>
          </w:tcPr>
          <w:p w14:paraId="0E381C94" w14:textId="77777777" w:rsidR="003E255A" w:rsidRDefault="00AD4D9D">
            <w:pPr>
              <w:spacing w:after="0"/>
              <w:jc w:val="both"/>
              <w:rPr>
                <w:rFonts w:ascii="Times New Roman" w:hAnsi="Times New Roman" w:cs="Times New Roman"/>
                <w:bCs/>
                <w:sz w:val="20"/>
                <w:szCs w:val="20"/>
              </w:rPr>
            </w:pPr>
            <w:r>
              <w:rPr>
                <w:rFonts w:ascii="Times New Roman" w:hAnsi="Times New Roman" w:cs="Times New Roman"/>
                <w:bCs/>
                <w:sz w:val="20"/>
                <w:szCs w:val="20"/>
              </w:rPr>
              <w:t>Février 2024.</w:t>
            </w:r>
          </w:p>
        </w:tc>
      </w:tr>
    </w:tbl>
    <w:p w14:paraId="205D4420" w14:textId="77777777" w:rsidR="003E255A" w:rsidRDefault="003E255A">
      <w:pPr>
        <w:spacing w:after="0"/>
        <w:jc w:val="both"/>
        <w:rPr>
          <w:rFonts w:ascii="Times New Roman" w:hAnsi="Times New Roman" w:cs="Times New Roman"/>
          <w:bCs/>
          <w:iCs/>
          <w:sz w:val="24"/>
          <w:szCs w:val="24"/>
        </w:rPr>
      </w:pPr>
    </w:p>
    <w:p w14:paraId="350B521F" w14:textId="77777777" w:rsidR="003E255A" w:rsidRDefault="00AD4D9D">
      <w:pPr>
        <w:spacing w:after="0"/>
        <w:jc w:val="both"/>
        <w:rPr>
          <w:rFonts w:ascii="Times New Roman" w:hAnsi="Times New Roman" w:cs="Times New Roman"/>
          <w:bCs/>
          <w:iCs/>
          <w:sz w:val="24"/>
          <w:szCs w:val="24"/>
        </w:rPr>
      </w:pPr>
      <w:r>
        <w:rPr>
          <w:rFonts w:ascii="Times New Roman" w:hAnsi="Times New Roman" w:cs="Times New Roman"/>
          <w:bCs/>
          <w:iCs/>
          <w:sz w:val="24"/>
          <w:szCs w:val="24"/>
        </w:rPr>
        <w:t>Le tableau 2 montre la composition des équipes et les zonages pour la cartographie des sites</w:t>
      </w:r>
    </w:p>
    <w:p w14:paraId="0E5A4894" w14:textId="77777777" w:rsidR="003E255A" w:rsidRDefault="003E255A">
      <w:pPr>
        <w:spacing w:after="0"/>
        <w:jc w:val="both"/>
        <w:rPr>
          <w:rFonts w:ascii="Times New Roman" w:hAnsi="Times New Roman" w:cs="Times New Roman"/>
          <w:bCs/>
          <w:iCs/>
          <w:sz w:val="24"/>
          <w:szCs w:val="24"/>
        </w:rPr>
      </w:pPr>
    </w:p>
    <w:p w14:paraId="389F1D06" w14:textId="77777777" w:rsidR="003E255A" w:rsidRDefault="00AD4D9D">
      <w:pPr>
        <w:spacing w:after="0"/>
        <w:jc w:val="both"/>
        <w:rPr>
          <w:rFonts w:ascii="Times New Roman" w:hAnsi="Times New Roman" w:cs="Times New Roman"/>
          <w:b/>
          <w:iCs/>
          <w:sz w:val="24"/>
          <w:szCs w:val="24"/>
        </w:rPr>
      </w:pPr>
      <w:r>
        <w:rPr>
          <w:rFonts w:ascii="Times New Roman" w:hAnsi="Times New Roman" w:cs="Times New Roman"/>
          <w:b/>
          <w:iCs/>
          <w:sz w:val="24"/>
          <w:szCs w:val="24"/>
          <w:u w:val="single"/>
        </w:rPr>
        <w:t xml:space="preserve">Tableau 2 </w:t>
      </w:r>
      <w:r>
        <w:rPr>
          <w:rFonts w:ascii="Times New Roman" w:hAnsi="Times New Roman" w:cs="Times New Roman"/>
          <w:b/>
          <w:iCs/>
          <w:sz w:val="24"/>
          <w:szCs w:val="24"/>
        </w:rPr>
        <w:t xml:space="preserve">: composition des équipes de la </w:t>
      </w:r>
      <w:r>
        <w:rPr>
          <w:rFonts w:ascii="Times New Roman" w:hAnsi="Times New Roman" w:cs="Times New Roman"/>
          <w:b/>
          <w:iCs/>
          <w:sz w:val="24"/>
          <w:szCs w:val="24"/>
        </w:rPr>
        <w:t>mission de cartographie</w:t>
      </w:r>
    </w:p>
    <w:p w14:paraId="4B293F0E" w14:textId="77777777" w:rsidR="003E255A" w:rsidRDefault="003E255A">
      <w:pPr>
        <w:pStyle w:val="Paragraphedeliste"/>
        <w:spacing w:after="0"/>
        <w:ind w:left="1080"/>
        <w:jc w:val="both"/>
        <w:rPr>
          <w:rFonts w:ascii="Times New Roman" w:hAnsi="Times New Roman" w:cs="Times New Roman"/>
          <w:b/>
          <w:sz w:val="6"/>
          <w:szCs w:val="24"/>
        </w:rPr>
      </w:pPr>
    </w:p>
    <w:tbl>
      <w:tblPr>
        <w:tblStyle w:val="Grilledutableau"/>
        <w:tblW w:w="9171" w:type="dxa"/>
        <w:tblInd w:w="279" w:type="dxa"/>
        <w:tblLook w:val="04A0" w:firstRow="1" w:lastRow="0" w:firstColumn="1" w:lastColumn="0" w:noHBand="0" w:noVBand="1"/>
      </w:tblPr>
      <w:tblGrid>
        <w:gridCol w:w="1984"/>
        <w:gridCol w:w="1560"/>
        <w:gridCol w:w="1223"/>
        <w:gridCol w:w="4404"/>
      </w:tblGrid>
      <w:tr w:rsidR="003E255A" w14:paraId="0D797815" w14:textId="77777777">
        <w:tc>
          <w:tcPr>
            <w:tcW w:w="1984" w:type="dxa"/>
            <w:shd w:val="clear" w:color="auto" w:fill="auto"/>
          </w:tcPr>
          <w:p w14:paraId="0864C7B1" w14:textId="77777777" w:rsidR="003E255A" w:rsidRDefault="00AD4D9D">
            <w:pPr>
              <w:pStyle w:val="Paragraphedeliste"/>
              <w:spacing w:after="0"/>
              <w:ind w:left="0"/>
              <w:jc w:val="center"/>
              <w:rPr>
                <w:rFonts w:ascii="Times New Roman" w:hAnsi="Times New Roman" w:cs="Times New Roman"/>
                <w:b/>
                <w:sz w:val="20"/>
                <w:szCs w:val="20"/>
              </w:rPr>
            </w:pPr>
            <w:r>
              <w:rPr>
                <w:rFonts w:ascii="Times New Roman" w:hAnsi="Times New Roman" w:cs="Times New Roman"/>
                <w:b/>
                <w:sz w:val="20"/>
                <w:szCs w:val="20"/>
              </w:rPr>
              <w:t>Equipe</w:t>
            </w:r>
          </w:p>
        </w:tc>
        <w:tc>
          <w:tcPr>
            <w:tcW w:w="1560" w:type="dxa"/>
            <w:shd w:val="clear" w:color="auto" w:fill="auto"/>
          </w:tcPr>
          <w:p w14:paraId="1D4D8F58" w14:textId="77777777" w:rsidR="003E255A" w:rsidRDefault="00AD4D9D">
            <w:pPr>
              <w:pStyle w:val="Paragraphedeliste"/>
              <w:spacing w:after="0" w:line="240" w:lineRule="auto"/>
              <w:ind w:left="0"/>
              <w:jc w:val="center"/>
              <w:rPr>
                <w:rFonts w:ascii="Times New Roman" w:hAnsi="Times New Roman" w:cs="Times New Roman"/>
                <w:b/>
                <w:sz w:val="20"/>
                <w:szCs w:val="20"/>
              </w:rPr>
            </w:pPr>
            <w:r>
              <w:rPr>
                <w:rFonts w:ascii="Times New Roman" w:hAnsi="Times New Roman" w:cs="Times New Roman"/>
                <w:b/>
                <w:sz w:val="20"/>
                <w:szCs w:val="20"/>
              </w:rPr>
              <w:t>Date/Période</w:t>
            </w:r>
          </w:p>
        </w:tc>
        <w:tc>
          <w:tcPr>
            <w:tcW w:w="1223" w:type="dxa"/>
            <w:shd w:val="clear" w:color="auto" w:fill="auto"/>
          </w:tcPr>
          <w:p w14:paraId="4380E5BB" w14:textId="77777777" w:rsidR="003E255A" w:rsidRDefault="00AD4D9D">
            <w:pPr>
              <w:pStyle w:val="Paragraphedeliste"/>
              <w:spacing w:after="0"/>
              <w:ind w:left="0"/>
              <w:jc w:val="center"/>
              <w:rPr>
                <w:rFonts w:ascii="Times New Roman" w:hAnsi="Times New Roman" w:cs="Times New Roman"/>
                <w:b/>
                <w:sz w:val="20"/>
                <w:szCs w:val="20"/>
              </w:rPr>
            </w:pPr>
            <w:r>
              <w:rPr>
                <w:rFonts w:ascii="Times New Roman" w:hAnsi="Times New Roman" w:cs="Times New Roman"/>
                <w:b/>
                <w:sz w:val="20"/>
                <w:szCs w:val="20"/>
              </w:rPr>
              <w:t>Région</w:t>
            </w:r>
          </w:p>
        </w:tc>
        <w:tc>
          <w:tcPr>
            <w:tcW w:w="4404" w:type="dxa"/>
            <w:shd w:val="clear" w:color="auto" w:fill="auto"/>
          </w:tcPr>
          <w:p w14:paraId="42FA0AB4" w14:textId="77777777" w:rsidR="003E255A" w:rsidRDefault="00AD4D9D">
            <w:pPr>
              <w:pStyle w:val="Paragraphedeliste"/>
              <w:spacing w:after="0"/>
              <w:ind w:left="0"/>
              <w:jc w:val="center"/>
              <w:rPr>
                <w:rFonts w:ascii="Times New Roman" w:hAnsi="Times New Roman" w:cs="Times New Roman"/>
                <w:b/>
                <w:sz w:val="20"/>
                <w:szCs w:val="20"/>
              </w:rPr>
            </w:pPr>
            <w:r>
              <w:rPr>
                <w:rFonts w:ascii="Times New Roman" w:hAnsi="Times New Roman" w:cs="Times New Roman"/>
                <w:b/>
                <w:sz w:val="20"/>
                <w:szCs w:val="20"/>
              </w:rPr>
              <w:t>Activités</w:t>
            </w:r>
          </w:p>
        </w:tc>
      </w:tr>
      <w:tr w:rsidR="003E255A" w14:paraId="5CAAF0E0" w14:textId="77777777">
        <w:tc>
          <w:tcPr>
            <w:tcW w:w="1984" w:type="dxa"/>
            <w:vMerge w:val="restart"/>
            <w:shd w:val="clear" w:color="auto" w:fill="auto"/>
          </w:tcPr>
          <w:p w14:paraId="08006532" w14:textId="77777777" w:rsidR="003E255A" w:rsidRDefault="00AD4D9D">
            <w:pPr>
              <w:pStyle w:val="Paragraphedeliste"/>
              <w:spacing w:after="0"/>
              <w:ind w:left="0"/>
              <w:jc w:val="both"/>
              <w:rPr>
                <w:rFonts w:ascii="Times New Roman" w:hAnsi="Times New Roman" w:cs="Times New Roman"/>
                <w:sz w:val="20"/>
                <w:szCs w:val="20"/>
              </w:rPr>
            </w:pPr>
            <w:r>
              <w:rPr>
                <w:rFonts w:ascii="Times New Roman" w:hAnsi="Times New Roman" w:cs="Times New Roman"/>
                <w:sz w:val="20"/>
                <w:szCs w:val="20"/>
              </w:rPr>
              <w:t>Equipe 1 (02 personnes+ un chauffeur)</w:t>
            </w:r>
          </w:p>
          <w:p w14:paraId="1236DF0C" w14:textId="77777777" w:rsidR="003E255A" w:rsidRDefault="00AD4D9D">
            <w:pPr>
              <w:pStyle w:val="Paragraphedeliste"/>
              <w:spacing w:after="0"/>
              <w:ind w:left="0"/>
              <w:jc w:val="both"/>
              <w:rPr>
                <w:rFonts w:ascii="Times New Roman" w:hAnsi="Times New Roman" w:cs="Times New Roman"/>
                <w:sz w:val="20"/>
                <w:szCs w:val="20"/>
              </w:rPr>
            </w:pPr>
            <w:r>
              <w:rPr>
                <w:rFonts w:ascii="Times New Roman" w:hAnsi="Times New Roman" w:cs="Times New Roman"/>
                <w:sz w:val="20"/>
                <w:szCs w:val="20"/>
              </w:rPr>
              <w:t>(12 préfectures)</w:t>
            </w:r>
          </w:p>
        </w:tc>
        <w:tc>
          <w:tcPr>
            <w:tcW w:w="1560" w:type="dxa"/>
            <w:vMerge w:val="restart"/>
            <w:shd w:val="clear" w:color="auto" w:fill="auto"/>
          </w:tcPr>
          <w:p w14:paraId="5E178575" w14:textId="77777777" w:rsidR="003E255A" w:rsidRDefault="00AD4D9D">
            <w:pPr>
              <w:pStyle w:val="Paragraphedeliste"/>
              <w:spacing w:after="0" w:line="240" w:lineRule="auto"/>
              <w:ind w:left="0"/>
              <w:jc w:val="center"/>
              <w:rPr>
                <w:rFonts w:ascii="Times New Roman" w:hAnsi="Times New Roman" w:cs="Times New Roman"/>
                <w:sz w:val="20"/>
                <w:szCs w:val="20"/>
              </w:rPr>
            </w:pPr>
            <w:r>
              <w:rPr>
                <w:rFonts w:ascii="Times New Roman" w:hAnsi="Times New Roman" w:cs="Times New Roman"/>
                <w:sz w:val="20"/>
                <w:szCs w:val="20"/>
              </w:rPr>
              <w:t>Octobre 2023</w:t>
            </w:r>
          </w:p>
        </w:tc>
        <w:tc>
          <w:tcPr>
            <w:tcW w:w="1223" w:type="dxa"/>
            <w:shd w:val="clear" w:color="auto" w:fill="auto"/>
          </w:tcPr>
          <w:p w14:paraId="4767B8E3" w14:textId="77777777" w:rsidR="003E255A" w:rsidRDefault="00AD4D9D">
            <w:pPr>
              <w:pStyle w:val="Paragraphedeliste"/>
              <w:spacing w:after="0"/>
              <w:ind w:left="0"/>
              <w:jc w:val="center"/>
              <w:rPr>
                <w:rFonts w:ascii="Times New Roman" w:hAnsi="Times New Roman" w:cs="Times New Roman"/>
                <w:sz w:val="20"/>
                <w:szCs w:val="20"/>
              </w:rPr>
            </w:pPr>
            <w:r>
              <w:rPr>
                <w:rFonts w:ascii="Times New Roman" w:hAnsi="Times New Roman" w:cs="Times New Roman"/>
                <w:sz w:val="20"/>
                <w:szCs w:val="20"/>
              </w:rPr>
              <w:t>Savanes (07)</w:t>
            </w:r>
          </w:p>
        </w:tc>
        <w:tc>
          <w:tcPr>
            <w:tcW w:w="4404" w:type="dxa"/>
            <w:shd w:val="clear" w:color="auto" w:fill="auto"/>
          </w:tcPr>
          <w:p w14:paraId="712CBF11" w14:textId="77777777" w:rsidR="003E255A" w:rsidRDefault="00AD4D9D">
            <w:pPr>
              <w:pStyle w:val="Paragraphedeliste"/>
              <w:spacing w:after="0"/>
              <w:ind w:left="0"/>
              <w:jc w:val="both"/>
              <w:rPr>
                <w:rFonts w:ascii="Times New Roman" w:hAnsi="Times New Roman" w:cs="Times New Roman"/>
                <w:sz w:val="20"/>
                <w:szCs w:val="20"/>
              </w:rPr>
            </w:pPr>
            <w:r>
              <w:rPr>
                <w:rFonts w:ascii="Times New Roman" w:hAnsi="Times New Roman" w:cs="Times New Roman"/>
                <w:sz w:val="20"/>
                <w:szCs w:val="20"/>
              </w:rPr>
              <w:t>Visites de terrain dans les 7 préfectures (</w:t>
            </w:r>
            <w:proofErr w:type="spellStart"/>
            <w:r>
              <w:rPr>
                <w:rFonts w:ascii="Times New Roman" w:hAnsi="Times New Roman" w:cs="Times New Roman"/>
                <w:sz w:val="20"/>
                <w:szCs w:val="20"/>
              </w:rPr>
              <w:t>Tône</w:t>
            </w:r>
            <w:proofErr w:type="spellEnd"/>
            <w:r>
              <w:rPr>
                <w:rFonts w:ascii="Times New Roman" w:hAnsi="Times New Roman" w:cs="Times New Roman"/>
                <w:sz w:val="20"/>
                <w:szCs w:val="20"/>
              </w:rPr>
              <w:t xml:space="preserve">, Oti, Oti-Sud, Cinkassé, </w:t>
            </w:r>
            <w:proofErr w:type="spellStart"/>
            <w:r>
              <w:rPr>
                <w:rFonts w:ascii="Times New Roman" w:hAnsi="Times New Roman" w:cs="Times New Roman"/>
                <w:sz w:val="20"/>
                <w:szCs w:val="20"/>
              </w:rPr>
              <w:t>Tandjore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Kpendjal</w:t>
            </w:r>
            <w:proofErr w:type="spellEnd"/>
            <w:r>
              <w:rPr>
                <w:rFonts w:ascii="Times New Roman" w:hAnsi="Times New Roman" w:cs="Times New Roman"/>
                <w:sz w:val="20"/>
                <w:szCs w:val="20"/>
              </w:rPr>
              <w:t xml:space="preserve">-Est, </w:t>
            </w:r>
            <w:proofErr w:type="spellStart"/>
            <w:r>
              <w:rPr>
                <w:rFonts w:ascii="Times New Roman" w:hAnsi="Times New Roman" w:cs="Times New Roman"/>
                <w:sz w:val="20"/>
                <w:szCs w:val="20"/>
              </w:rPr>
              <w:t>Kpendjal</w:t>
            </w:r>
            <w:proofErr w:type="spellEnd"/>
            <w:r>
              <w:rPr>
                <w:rFonts w:ascii="Times New Roman" w:hAnsi="Times New Roman" w:cs="Times New Roman"/>
                <w:sz w:val="20"/>
                <w:szCs w:val="20"/>
              </w:rPr>
              <w:t>-Ouest</w:t>
            </w:r>
          </w:p>
        </w:tc>
      </w:tr>
      <w:tr w:rsidR="003E255A" w14:paraId="32F2DF4E" w14:textId="77777777">
        <w:tc>
          <w:tcPr>
            <w:tcW w:w="1984" w:type="dxa"/>
            <w:vMerge/>
            <w:shd w:val="clear" w:color="auto" w:fill="auto"/>
          </w:tcPr>
          <w:p w14:paraId="24E7AB67" w14:textId="77777777" w:rsidR="003E255A" w:rsidRDefault="003E255A">
            <w:pPr>
              <w:pStyle w:val="Paragraphedeliste"/>
              <w:spacing w:after="0"/>
              <w:ind w:left="0"/>
              <w:rPr>
                <w:rFonts w:ascii="Times New Roman" w:hAnsi="Times New Roman" w:cs="Times New Roman"/>
                <w:sz w:val="20"/>
                <w:szCs w:val="20"/>
              </w:rPr>
            </w:pPr>
          </w:p>
        </w:tc>
        <w:tc>
          <w:tcPr>
            <w:tcW w:w="1560" w:type="dxa"/>
            <w:vMerge/>
            <w:shd w:val="clear" w:color="auto" w:fill="auto"/>
          </w:tcPr>
          <w:p w14:paraId="66A742B7" w14:textId="77777777" w:rsidR="003E255A" w:rsidRDefault="003E255A">
            <w:pPr>
              <w:pStyle w:val="Paragraphedeliste"/>
              <w:spacing w:after="0" w:line="240" w:lineRule="auto"/>
              <w:ind w:left="0"/>
              <w:jc w:val="center"/>
              <w:rPr>
                <w:rFonts w:ascii="Times New Roman" w:hAnsi="Times New Roman" w:cs="Times New Roman"/>
                <w:sz w:val="20"/>
                <w:szCs w:val="20"/>
              </w:rPr>
            </w:pPr>
          </w:p>
        </w:tc>
        <w:tc>
          <w:tcPr>
            <w:tcW w:w="1223" w:type="dxa"/>
            <w:shd w:val="clear" w:color="auto" w:fill="auto"/>
          </w:tcPr>
          <w:p w14:paraId="39B75E71" w14:textId="77777777" w:rsidR="003E255A" w:rsidRDefault="00AD4D9D">
            <w:pPr>
              <w:pStyle w:val="Paragraphedeliste"/>
              <w:spacing w:after="0"/>
              <w:ind w:left="0"/>
              <w:jc w:val="center"/>
              <w:rPr>
                <w:rFonts w:ascii="Times New Roman" w:hAnsi="Times New Roman" w:cs="Times New Roman"/>
                <w:sz w:val="20"/>
                <w:szCs w:val="20"/>
              </w:rPr>
            </w:pPr>
            <w:r>
              <w:rPr>
                <w:rFonts w:ascii="Times New Roman" w:hAnsi="Times New Roman" w:cs="Times New Roman"/>
                <w:sz w:val="20"/>
                <w:szCs w:val="20"/>
              </w:rPr>
              <w:t>Kara (05)</w:t>
            </w:r>
          </w:p>
        </w:tc>
        <w:tc>
          <w:tcPr>
            <w:tcW w:w="4404" w:type="dxa"/>
            <w:shd w:val="clear" w:color="auto" w:fill="auto"/>
          </w:tcPr>
          <w:p w14:paraId="4AAEE779" w14:textId="77777777" w:rsidR="003E255A" w:rsidRDefault="00AD4D9D">
            <w:pPr>
              <w:pStyle w:val="Paragraphedeliste"/>
              <w:spacing w:after="0"/>
              <w:ind w:left="0"/>
              <w:jc w:val="both"/>
              <w:rPr>
                <w:rFonts w:ascii="Times New Roman" w:hAnsi="Times New Roman" w:cs="Times New Roman"/>
                <w:sz w:val="20"/>
                <w:szCs w:val="20"/>
              </w:rPr>
            </w:pPr>
            <w:r>
              <w:rPr>
                <w:rFonts w:ascii="Times New Roman" w:hAnsi="Times New Roman" w:cs="Times New Roman"/>
                <w:sz w:val="20"/>
                <w:szCs w:val="20"/>
              </w:rPr>
              <w:t xml:space="preserve">Visites de terrain dans 5 préfectures : </w:t>
            </w:r>
            <w:proofErr w:type="spellStart"/>
            <w:r>
              <w:rPr>
                <w:rFonts w:ascii="Times New Roman" w:hAnsi="Times New Roman" w:cs="Times New Roman"/>
                <w:sz w:val="20"/>
                <w:szCs w:val="20"/>
              </w:rPr>
              <w:t>Kozah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Kéran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Doufelgou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Binah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Assoli</w:t>
            </w:r>
            <w:proofErr w:type="spellEnd"/>
          </w:p>
        </w:tc>
      </w:tr>
      <w:tr w:rsidR="003E255A" w14:paraId="64F242B8" w14:textId="77777777">
        <w:tc>
          <w:tcPr>
            <w:tcW w:w="1984" w:type="dxa"/>
            <w:vMerge w:val="restart"/>
            <w:shd w:val="clear" w:color="auto" w:fill="auto"/>
          </w:tcPr>
          <w:p w14:paraId="2A6D7EB7" w14:textId="77777777" w:rsidR="003E255A" w:rsidRDefault="00AD4D9D">
            <w:pPr>
              <w:pStyle w:val="Paragraphedeliste"/>
              <w:spacing w:after="0"/>
              <w:ind w:left="0"/>
              <w:jc w:val="both"/>
              <w:rPr>
                <w:rFonts w:ascii="Times New Roman" w:hAnsi="Times New Roman" w:cs="Times New Roman"/>
                <w:sz w:val="20"/>
                <w:szCs w:val="20"/>
              </w:rPr>
            </w:pPr>
            <w:r>
              <w:rPr>
                <w:rFonts w:ascii="Times New Roman" w:hAnsi="Times New Roman" w:cs="Times New Roman"/>
                <w:sz w:val="20"/>
                <w:szCs w:val="20"/>
              </w:rPr>
              <w:t>Equipe 2 (02 personnes+ un chauffeur)</w:t>
            </w:r>
          </w:p>
          <w:p w14:paraId="45A301FB" w14:textId="77777777" w:rsidR="003E255A" w:rsidRDefault="00AD4D9D">
            <w:pPr>
              <w:pStyle w:val="Paragraphedeliste"/>
              <w:spacing w:after="0"/>
              <w:ind w:left="0"/>
              <w:rPr>
                <w:rFonts w:ascii="Times New Roman" w:hAnsi="Times New Roman" w:cs="Times New Roman"/>
                <w:sz w:val="20"/>
                <w:szCs w:val="20"/>
              </w:rPr>
            </w:pPr>
            <w:r>
              <w:rPr>
                <w:rFonts w:ascii="Times New Roman" w:hAnsi="Times New Roman" w:cs="Times New Roman"/>
                <w:sz w:val="20"/>
                <w:szCs w:val="20"/>
              </w:rPr>
              <w:t>(12 préfectures)</w:t>
            </w:r>
          </w:p>
        </w:tc>
        <w:tc>
          <w:tcPr>
            <w:tcW w:w="1560" w:type="dxa"/>
            <w:vMerge/>
            <w:shd w:val="clear" w:color="auto" w:fill="auto"/>
          </w:tcPr>
          <w:p w14:paraId="198FC94F" w14:textId="77777777" w:rsidR="003E255A" w:rsidRDefault="003E255A">
            <w:pPr>
              <w:pStyle w:val="Paragraphedeliste"/>
              <w:spacing w:after="0" w:line="240" w:lineRule="auto"/>
              <w:ind w:left="0"/>
              <w:jc w:val="center"/>
              <w:rPr>
                <w:rFonts w:ascii="Times New Roman" w:hAnsi="Times New Roman" w:cs="Times New Roman"/>
                <w:sz w:val="20"/>
                <w:szCs w:val="20"/>
              </w:rPr>
            </w:pPr>
          </w:p>
        </w:tc>
        <w:tc>
          <w:tcPr>
            <w:tcW w:w="1223" w:type="dxa"/>
            <w:shd w:val="clear" w:color="auto" w:fill="auto"/>
          </w:tcPr>
          <w:p w14:paraId="3C2AAE58" w14:textId="77777777" w:rsidR="003E255A" w:rsidRDefault="00AD4D9D">
            <w:pPr>
              <w:pStyle w:val="Paragraphedeliste"/>
              <w:spacing w:after="0"/>
              <w:ind w:left="0"/>
              <w:jc w:val="center"/>
              <w:rPr>
                <w:rFonts w:ascii="Times New Roman" w:hAnsi="Times New Roman" w:cs="Times New Roman"/>
                <w:sz w:val="20"/>
                <w:szCs w:val="20"/>
              </w:rPr>
            </w:pPr>
            <w:r>
              <w:rPr>
                <w:rFonts w:ascii="Times New Roman" w:hAnsi="Times New Roman" w:cs="Times New Roman"/>
                <w:sz w:val="20"/>
                <w:szCs w:val="20"/>
              </w:rPr>
              <w:t>Kara (02)</w:t>
            </w:r>
          </w:p>
        </w:tc>
        <w:tc>
          <w:tcPr>
            <w:tcW w:w="4404" w:type="dxa"/>
            <w:shd w:val="clear" w:color="auto" w:fill="auto"/>
          </w:tcPr>
          <w:p w14:paraId="4C6F4D38" w14:textId="77777777" w:rsidR="003E255A" w:rsidRDefault="00AD4D9D">
            <w:pPr>
              <w:pStyle w:val="Paragraphedeliste"/>
              <w:spacing w:after="0"/>
              <w:ind w:left="0"/>
              <w:jc w:val="both"/>
              <w:rPr>
                <w:rFonts w:ascii="Times New Roman" w:hAnsi="Times New Roman" w:cs="Times New Roman"/>
                <w:sz w:val="20"/>
                <w:szCs w:val="20"/>
              </w:rPr>
            </w:pPr>
            <w:r>
              <w:rPr>
                <w:rFonts w:ascii="Times New Roman" w:hAnsi="Times New Roman" w:cs="Times New Roman"/>
                <w:sz w:val="20"/>
                <w:szCs w:val="20"/>
              </w:rPr>
              <w:t xml:space="preserve">Visites de terrain dans deux préfectures : Bassar et </w:t>
            </w:r>
            <w:proofErr w:type="spellStart"/>
            <w:r>
              <w:rPr>
                <w:rFonts w:ascii="Times New Roman" w:hAnsi="Times New Roman" w:cs="Times New Roman"/>
                <w:sz w:val="20"/>
                <w:szCs w:val="20"/>
              </w:rPr>
              <w:t>Dankpen</w:t>
            </w:r>
            <w:proofErr w:type="spellEnd"/>
          </w:p>
        </w:tc>
      </w:tr>
      <w:tr w:rsidR="003E255A" w14:paraId="3095CF1C" w14:textId="77777777">
        <w:tc>
          <w:tcPr>
            <w:tcW w:w="1984" w:type="dxa"/>
            <w:vMerge/>
            <w:shd w:val="clear" w:color="auto" w:fill="auto"/>
          </w:tcPr>
          <w:p w14:paraId="3CF683D5" w14:textId="77777777" w:rsidR="003E255A" w:rsidRDefault="003E255A">
            <w:pPr>
              <w:pStyle w:val="Paragraphedeliste"/>
              <w:spacing w:after="0"/>
              <w:ind w:left="0"/>
              <w:rPr>
                <w:rFonts w:ascii="Times New Roman" w:hAnsi="Times New Roman" w:cs="Times New Roman"/>
                <w:sz w:val="20"/>
                <w:szCs w:val="20"/>
              </w:rPr>
            </w:pPr>
          </w:p>
        </w:tc>
        <w:tc>
          <w:tcPr>
            <w:tcW w:w="1560" w:type="dxa"/>
            <w:vMerge/>
            <w:shd w:val="clear" w:color="auto" w:fill="auto"/>
          </w:tcPr>
          <w:p w14:paraId="582C46F0" w14:textId="77777777" w:rsidR="003E255A" w:rsidRDefault="003E255A">
            <w:pPr>
              <w:pStyle w:val="Paragraphedeliste"/>
              <w:spacing w:after="0" w:line="240" w:lineRule="auto"/>
              <w:ind w:left="0"/>
              <w:jc w:val="center"/>
              <w:rPr>
                <w:rFonts w:ascii="Times New Roman" w:hAnsi="Times New Roman" w:cs="Times New Roman"/>
                <w:sz w:val="20"/>
                <w:szCs w:val="20"/>
              </w:rPr>
            </w:pPr>
          </w:p>
        </w:tc>
        <w:tc>
          <w:tcPr>
            <w:tcW w:w="1223" w:type="dxa"/>
            <w:shd w:val="clear" w:color="auto" w:fill="auto"/>
          </w:tcPr>
          <w:p w14:paraId="35AA46BF" w14:textId="77777777" w:rsidR="003E255A" w:rsidRDefault="00AD4D9D">
            <w:pPr>
              <w:pStyle w:val="Paragraphedeliste"/>
              <w:spacing w:after="0"/>
              <w:ind w:left="0"/>
              <w:jc w:val="center"/>
              <w:rPr>
                <w:rFonts w:ascii="Times New Roman" w:hAnsi="Times New Roman" w:cs="Times New Roman"/>
                <w:sz w:val="20"/>
                <w:szCs w:val="20"/>
              </w:rPr>
            </w:pPr>
            <w:r>
              <w:rPr>
                <w:rFonts w:ascii="Times New Roman" w:hAnsi="Times New Roman" w:cs="Times New Roman"/>
                <w:sz w:val="20"/>
                <w:szCs w:val="20"/>
              </w:rPr>
              <w:t>Centrale (05)</w:t>
            </w:r>
          </w:p>
        </w:tc>
        <w:tc>
          <w:tcPr>
            <w:tcW w:w="4404" w:type="dxa"/>
            <w:shd w:val="clear" w:color="auto" w:fill="auto"/>
          </w:tcPr>
          <w:p w14:paraId="6068D3E5" w14:textId="77777777" w:rsidR="003E255A" w:rsidRDefault="00AD4D9D">
            <w:pPr>
              <w:pStyle w:val="Paragraphedeliste"/>
              <w:spacing w:after="0"/>
              <w:ind w:left="0"/>
              <w:jc w:val="both"/>
              <w:rPr>
                <w:rFonts w:ascii="Times New Roman" w:hAnsi="Times New Roman" w:cs="Times New Roman"/>
                <w:sz w:val="20"/>
                <w:szCs w:val="20"/>
              </w:rPr>
            </w:pPr>
            <w:r>
              <w:rPr>
                <w:rFonts w:ascii="Times New Roman" w:hAnsi="Times New Roman" w:cs="Times New Roman"/>
                <w:sz w:val="20"/>
                <w:szCs w:val="20"/>
              </w:rPr>
              <w:t xml:space="preserve">Visites de terrain dans les 5 préfectures :  </w:t>
            </w:r>
            <w:proofErr w:type="spellStart"/>
            <w:r>
              <w:rPr>
                <w:rFonts w:ascii="Times New Roman" w:hAnsi="Times New Roman" w:cs="Times New Roman"/>
                <w:sz w:val="20"/>
                <w:szCs w:val="20"/>
              </w:rPr>
              <w:t>Tchaoudjo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Blitta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Sotouboua</w:t>
            </w:r>
            <w:proofErr w:type="spellEnd"/>
            <w:r>
              <w:rPr>
                <w:rFonts w:ascii="Times New Roman" w:hAnsi="Times New Roman" w:cs="Times New Roman"/>
                <w:sz w:val="20"/>
                <w:szCs w:val="20"/>
              </w:rPr>
              <w:t xml:space="preserve">, Tchamba, </w:t>
            </w:r>
            <w:proofErr w:type="spellStart"/>
            <w:r>
              <w:rPr>
                <w:rFonts w:ascii="Times New Roman" w:hAnsi="Times New Roman" w:cs="Times New Roman"/>
                <w:sz w:val="20"/>
                <w:szCs w:val="20"/>
              </w:rPr>
              <w:t>Mô</w:t>
            </w:r>
            <w:proofErr w:type="spellEnd"/>
          </w:p>
        </w:tc>
      </w:tr>
      <w:tr w:rsidR="003E255A" w14:paraId="7CB5E8D6" w14:textId="77777777">
        <w:trPr>
          <w:trHeight w:val="90"/>
        </w:trPr>
        <w:tc>
          <w:tcPr>
            <w:tcW w:w="1984" w:type="dxa"/>
            <w:vMerge/>
            <w:shd w:val="clear" w:color="auto" w:fill="auto"/>
          </w:tcPr>
          <w:p w14:paraId="7E37339E" w14:textId="77777777" w:rsidR="003E255A" w:rsidRDefault="003E255A">
            <w:pPr>
              <w:pStyle w:val="Paragraphedeliste"/>
              <w:spacing w:after="0"/>
              <w:ind w:left="0"/>
              <w:rPr>
                <w:rFonts w:ascii="Times New Roman" w:hAnsi="Times New Roman" w:cs="Times New Roman"/>
                <w:sz w:val="20"/>
                <w:szCs w:val="20"/>
              </w:rPr>
            </w:pPr>
          </w:p>
        </w:tc>
        <w:tc>
          <w:tcPr>
            <w:tcW w:w="1560" w:type="dxa"/>
            <w:vMerge/>
            <w:shd w:val="clear" w:color="auto" w:fill="auto"/>
          </w:tcPr>
          <w:p w14:paraId="26C43B6C" w14:textId="77777777" w:rsidR="003E255A" w:rsidRDefault="003E255A">
            <w:pPr>
              <w:pStyle w:val="Paragraphedeliste"/>
              <w:spacing w:after="0" w:line="240" w:lineRule="auto"/>
              <w:ind w:left="0"/>
              <w:jc w:val="center"/>
              <w:rPr>
                <w:rFonts w:ascii="Times New Roman" w:hAnsi="Times New Roman" w:cs="Times New Roman"/>
                <w:sz w:val="20"/>
                <w:szCs w:val="20"/>
              </w:rPr>
            </w:pPr>
          </w:p>
        </w:tc>
        <w:tc>
          <w:tcPr>
            <w:tcW w:w="1223" w:type="dxa"/>
            <w:shd w:val="clear" w:color="auto" w:fill="auto"/>
          </w:tcPr>
          <w:p w14:paraId="51285DFF" w14:textId="77777777" w:rsidR="003E255A" w:rsidRDefault="00AD4D9D">
            <w:pPr>
              <w:pStyle w:val="Paragraphedeliste"/>
              <w:spacing w:after="0"/>
              <w:ind w:left="0"/>
              <w:jc w:val="center"/>
              <w:rPr>
                <w:rFonts w:ascii="Times New Roman" w:hAnsi="Times New Roman" w:cs="Times New Roman"/>
                <w:sz w:val="20"/>
                <w:szCs w:val="20"/>
              </w:rPr>
            </w:pPr>
            <w:r>
              <w:rPr>
                <w:rFonts w:ascii="Times New Roman" w:hAnsi="Times New Roman" w:cs="Times New Roman"/>
                <w:sz w:val="20"/>
                <w:szCs w:val="20"/>
              </w:rPr>
              <w:t>Plateaux (05)</w:t>
            </w:r>
          </w:p>
        </w:tc>
        <w:tc>
          <w:tcPr>
            <w:tcW w:w="4404" w:type="dxa"/>
            <w:shd w:val="clear" w:color="auto" w:fill="auto"/>
          </w:tcPr>
          <w:p w14:paraId="14AAEF95" w14:textId="77777777" w:rsidR="003E255A" w:rsidRDefault="00AD4D9D">
            <w:pPr>
              <w:pStyle w:val="Paragraphedeliste"/>
              <w:spacing w:after="0"/>
              <w:ind w:left="0"/>
              <w:jc w:val="both"/>
              <w:rPr>
                <w:rFonts w:ascii="Times New Roman" w:hAnsi="Times New Roman" w:cs="Times New Roman"/>
                <w:sz w:val="20"/>
                <w:szCs w:val="20"/>
              </w:rPr>
            </w:pPr>
            <w:r>
              <w:rPr>
                <w:rFonts w:ascii="Times New Roman" w:hAnsi="Times New Roman" w:cs="Times New Roman"/>
                <w:sz w:val="20"/>
                <w:szCs w:val="20"/>
              </w:rPr>
              <w:t xml:space="preserve">Visites de terrain dans 5 préfectures : </w:t>
            </w:r>
            <w:proofErr w:type="spellStart"/>
            <w:r>
              <w:rPr>
                <w:rFonts w:ascii="Times New Roman" w:hAnsi="Times New Roman" w:cs="Times New Roman"/>
                <w:sz w:val="20"/>
                <w:szCs w:val="20"/>
              </w:rPr>
              <w:t>Haho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Ogou</w:t>
            </w:r>
            <w:proofErr w:type="spellEnd"/>
            <w:r>
              <w:rPr>
                <w:rFonts w:ascii="Times New Roman" w:hAnsi="Times New Roman" w:cs="Times New Roman"/>
                <w:sz w:val="20"/>
                <w:szCs w:val="20"/>
              </w:rPr>
              <w:t xml:space="preserve">, Anié, Est Mono, Moyen Mono </w:t>
            </w:r>
          </w:p>
        </w:tc>
      </w:tr>
      <w:tr w:rsidR="003E255A" w14:paraId="67ADC282" w14:textId="77777777">
        <w:tc>
          <w:tcPr>
            <w:tcW w:w="1984" w:type="dxa"/>
            <w:vMerge w:val="restart"/>
            <w:shd w:val="clear" w:color="auto" w:fill="auto"/>
          </w:tcPr>
          <w:p w14:paraId="69B26568" w14:textId="77777777" w:rsidR="003E255A" w:rsidRDefault="00AD4D9D">
            <w:pPr>
              <w:pStyle w:val="Paragraphedeliste"/>
              <w:spacing w:after="0"/>
              <w:ind w:left="0"/>
              <w:jc w:val="both"/>
              <w:rPr>
                <w:rFonts w:ascii="Times New Roman" w:hAnsi="Times New Roman" w:cs="Times New Roman"/>
                <w:sz w:val="20"/>
                <w:szCs w:val="20"/>
              </w:rPr>
            </w:pPr>
            <w:r>
              <w:rPr>
                <w:rFonts w:ascii="Times New Roman" w:hAnsi="Times New Roman" w:cs="Times New Roman"/>
                <w:sz w:val="20"/>
                <w:szCs w:val="20"/>
              </w:rPr>
              <w:lastRenderedPageBreak/>
              <w:t>Equipe 3 (02 personnes+ un chauffeur)</w:t>
            </w:r>
          </w:p>
          <w:p w14:paraId="7BE936CC" w14:textId="77777777" w:rsidR="003E255A" w:rsidRDefault="00AD4D9D">
            <w:pPr>
              <w:pStyle w:val="Paragraphedeliste"/>
              <w:spacing w:after="0"/>
              <w:ind w:left="0"/>
              <w:rPr>
                <w:rFonts w:ascii="Times New Roman" w:hAnsi="Times New Roman" w:cs="Times New Roman"/>
                <w:sz w:val="20"/>
                <w:szCs w:val="20"/>
              </w:rPr>
            </w:pPr>
            <w:r>
              <w:rPr>
                <w:rFonts w:ascii="Times New Roman" w:hAnsi="Times New Roman" w:cs="Times New Roman"/>
                <w:sz w:val="20"/>
                <w:szCs w:val="20"/>
              </w:rPr>
              <w:t>(15 préfectures)</w:t>
            </w:r>
          </w:p>
        </w:tc>
        <w:tc>
          <w:tcPr>
            <w:tcW w:w="1560" w:type="dxa"/>
            <w:vMerge/>
            <w:shd w:val="clear" w:color="auto" w:fill="auto"/>
          </w:tcPr>
          <w:p w14:paraId="3CE81F27" w14:textId="77777777" w:rsidR="003E255A" w:rsidRDefault="003E255A">
            <w:pPr>
              <w:pStyle w:val="Paragraphedeliste"/>
              <w:spacing w:after="0" w:line="240" w:lineRule="auto"/>
              <w:ind w:left="0"/>
              <w:jc w:val="center"/>
              <w:rPr>
                <w:rFonts w:ascii="Times New Roman" w:hAnsi="Times New Roman" w:cs="Times New Roman"/>
                <w:sz w:val="20"/>
                <w:szCs w:val="20"/>
              </w:rPr>
            </w:pPr>
          </w:p>
        </w:tc>
        <w:tc>
          <w:tcPr>
            <w:tcW w:w="1223" w:type="dxa"/>
            <w:shd w:val="clear" w:color="auto" w:fill="auto"/>
          </w:tcPr>
          <w:p w14:paraId="2FFFFC80" w14:textId="77777777" w:rsidR="003E255A" w:rsidRDefault="00AD4D9D">
            <w:pPr>
              <w:pStyle w:val="Paragraphedeliste"/>
              <w:spacing w:after="0"/>
              <w:ind w:left="0"/>
              <w:jc w:val="center"/>
              <w:rPr>
                <w:rFonts w:ascii="Times New Roman" w:hAnsi="Times New Roman" w:cs="Times New Roman"/>
                <w:sz w:val="20"/>
                <w:szCs w:val="20"/>
              </w:rPr>
            </w:pPr>
            <w:r>
              <w:rPr>
                <w:rFonts w:ascii="Times New Roman" w:hAnsi="Times New Roman" w:cs="Times New Roman"/>
                <w:sz w:val="20"/>
                <w:szCs w:val="20"/>
              </w:rPr>
              <w:t>Plateaux (07)</w:t>
            </w:r>
          </w:p>
        </w:tc>
        <w:tc>
          <w:tcPr>
            <w:tcW w:w="4404" w:type="dxa"/>
            <w:shd w:val="clear" w:color="auto" w:fill="auto"/>
          </w:tcPr>
          <w:p w14:paraId="0A869278" w14:textId="77777777" w:rsidR="003E255A" w:rsidRDefault="00AD4D9D">
            <w:pPr>
              <w:pStyle w:val="Paragraphedeliste"/>
              <w:spacing w:after="0"/>
              <w:ind w:left="0"/>
              <w:jc w:val="both"/>
              <w:rPr>
                <w:rFonts w:ascii="Times New Roman" w:hAnsi="Times New Roman" w:cs="Times New Roman"/>
                <w:sz w:val="20"/>
                <w:szCs w:val="20"/>
              </w:rPr>
            </w:pPr>
            <w:r>
              <w:rPr>
                <w:rFonts w:ascii="Times New Roman" w:hAnsi="Times New Roman" w:cs="Times New Roman"/>
                <w:sz w:val="20"/>
                <w:szCs w:val="20"/>
              </w:rPr>
              <w:t xml:space="preserve">Visites de terrain dans 7 préfectures : </w:t>
            </w:r>
            <w:proofErr w:type="spellStart"/>
            <w:r>
              <w:rPr>
                <w:rFonts w:ascii="Times New Roman" w:hAnsi="Times New Roman" w:cs="Times New Roman"/>
                <w:sz w:val="20"/>
                <w:szCs w:val="20"/>
              </w:rPr>
              <w:t>Kloto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Agou</w:t>
            </w:r>
            <w:proofErr w:type="spellEnd"/>
            <w:r>
              <w:rPr>
                <w:rFonts w:ascii="Times New Roman" w:hAnsi="Times New Roman" w:cs="Times New Roman"/>
                <w:sz w:val="20"/>
                <w:szCs w:val="20"/>
              </w:rPr>
              <w:t xml:space="preserve">, Amou, </w:t>
            </w:r>
            <w:proofErr w:type="spellStart"/>
            <w:r>
              <w:rPr>
                <w:rFonts w:ascii="Times New Roman" w:hAnsi="Times New Roman" w:cs="Times New Roman"/>
                <w:sz w:val="20"/>
                <w:szCs w:val="20"/>
              </w:rPr>
              <w:t>Kpélé</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Wawa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Danyi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Akebou</w:t>
            </w:r>
            <w:proofErr w:type="spellEnd"/>
          </w:p>
        </w:tc>
      </w:tr>
      <w:tr w:rsidR="003E255A" w14:paraId="6BAA70E1" w14:textId="77777777">
        <w:tc>
          <w:tcPr>
            <w:tcW w:w="1984" w:type="dxa"/>
            <w:vMerge/>
            <w:shd w:val="clear" w:color="auto" w:fill="auto"/>
          </w:tcPr>
          <w:p w14:paraId="100BE8EB" w14:textId="77777777" w:rsidR="003E255A" w:rsidRDefault="003E255A">
            <w:pPr>
              <w:pStyle w:val="Paragraphedeliste"/>
              <w:spacing w:after="0"/>
              <w:ind w:left="0"/>
              <w:rPr>
                <w:rFonts w:ascii="Times New Roman" w:hAnsi="Times New Roman" w:cs="Times New Roman"/>
                <w:sz w:val="20"/>
                <w:szCs w:val="20"/>
              </w:rPr>
            </w:pPr>
          </w:p>
        </w:tc>
        <w:tc>
          <w:tcPr>
            <w:tcW w:w="1560" w:type="dxa"/>
            <w:vMerge/>
            <w:shd w:val="clear" w:color="auto" w:fill="auto"/>
          </w:tcPr>
          <w:p w14:paraId="33F3443B" w14:textId="77777777" w:rsidR="003E255A" w:rsidRDefault="003E255A">
            <w:pPr>
              <w:pStyle w:val="Paragraphedeliste"/>
              <w:spacing w:after="0" w:line="240" w:lineRule="auto"/>
              <w:ind w:left="0"/>
              <w:jc w:val="center"/>
              <w:rPr>
                <w:rFonts w:ascii="Times New Roman" w:hAnsi="Times New Roman" w:cs="Times New Roman"/>
                <w:sz w:val="20"/>
                <w:szCs w:val="20"/>
              </w:rPr>
            </w:pPr>
          </w:p>
        </w:tc>
        <w:tc>
          <w:tcPr>
            <w:tcW w:w="1223" w:type="dxa"/>
            <w:shd w:val="clear" w:color="auto" w:fill="auto"/>
          </w:tcPr>
          <w:p w14:paraId="168D6281" w14:textId="77777777" w:rsidR="003E255A" w:rsidRDefault="00AD4D9D">
            <w:pPr>
              <w:pStyle w:val="Paragraphedeliste"/>
              <w:spacing w:after="0"/>
              <w:ind w:left="0"/>
              <w:jc w:val="center"/>
              <w:rPr>
                <w:rFonts w:ascii="Times New Roman" w:hAnsi="Times New Roman" w:cs="Times New Roman"/>
                <w:sz w:val="20"/>
                <w:szCs w:val="20"/>
              </w:rPr>
            </w:pPr>
            <w:r>
              <w:rPr>
                <w:rFonts w:ascii="Times New Roman" w:hAnsi="Times New Roman" w:cs="Times New Roman"/>
                <w:sz w:val="20"/>
                <w:szCs w:val="20"/>
              </w:rPr>
              <w:t xml:space="preserve">Maritime </w:t>
            </w:r>
            <w:r>
              <w:rPr>
                <w:rFonts w:ascii="Times New Roman" w:hAnsi="Times New Roman" w:cs="Times New Roman"/>
                <w:sz w:val="20"/>
                <w:szCs w:val="20"/>
              </w:rPr>
              <w:t>(08)</w:t>
            </w:r>
          </w:p>
        </w:tc>
        <w:tc>
          <w:tcPr>
            <w:tcW w:w="4404" w:type="dxa"/>
            <w:shd w:val="clear" w:color="auto" w:fill="auto"/>
          </w:tcPr>
          <w:p w14:paraId="4908A4E3" w14:textId="77777777" w:rsidR="003E255A" w:rsidRDefault="00AD4D9D">
            <w:pPr>
              <w:pStyle w:val="Paragraphedeliste"/>
              <w:spacing w:after="0"/>
              <w:ind w:left="0"/>
              <w:jc w:val="both"/>
              <w:rPr>
                <w:rFonts w:ascii="Times New Roman" w:hAnsi="Times New Roman" w:cs="Times New Roman"/>
                <w:sz w:val="20"/>
                <w:szCs w:val="20"/>
              </w:rPr>
            </w:pPr>
            <w:r>
              <w:rPr>
                <w:rFonts w:ascii="Times New Roman" w:hAnsi="Times New Roman" w:cs="Times New Roman"/>
                <w:sz w:val="20"/>
                <w:szCs w:val="20"/>
              </w:rPr>
              <w:t xml:space="preserve">Visites de terrain dans les 8 préfectures : Golfe, </w:t>
            </w:r>
            <w:proofErr w:type="spellStart"/>
            <w:r>
              <w:rPr>
                <w:rFonts w:ascii="Times New Roman" w:hAnsi="Times New Roman" w:cs="Times New Roman"/>
                <w:sz w:val="20"/>
                <w:szCs w:val="20"/>
              </w:rPr>
              <w:t>Agoe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Zio</w:t>
            </w:r>
            <w:proofErr w:type="spellEnd"/>
            <w:r>
              <w:rPr>
                <w:rFonts w:ascii="Times New Roman" w:hAnsi="Times New Roman" w:cs="Times New Roman"/>
                <w:sz w:val="20"/>
                <w:szCs w:val="20"/>
              </w:rPr>
              <w:t xml:space="preserve">, Lacs, </w:t>
            </w:r>
            <w:proofErr w:type="spellStart"/>
            <w:r>
              <w:rPr>
                <w:rFonts w:ascii="Times New Roman" w:hAnsi="Times New Roman" w:cs="Times New Roman"/>
                <w:sz w:val="20"/>
                <w:szCs w:val="20"/>
              </w:rPr>
              <w:t>Yoto</w:t>
            </w:r>
            <w:proofErr w:type="spellEnd"/>
            <w:r>
              <w:rPr>
                <w:rFonts w:ascii="Times New Roman" w:hAnsi="Times New Roman" w:cs="Times New Roman"/>
                <w:sz w:val="20"/>
                <w:szCs w:val="20"/>
              </w:rPr>
              <w:t xml:space="preserve">, Vo, Bas-Mono, </w:t>
            </w:r>
            <w:proofErr w:type="spellStart"/>
            <w:r>
              <w:rPr>
                <w:rFonts w:ascii="Times New Roman" w:hAnsi="Times New Roman" w:cs="Times New Roman"/>
                <w:sz w:val="20"/>
                <w:szCs w:val="20"/>
              </w:rPr>
              <w:t>Avé</w:t>
            </w:r>
            <w:proofErr w:type="spellEnd"/>
          </w:p>
        </w:tc>
      </w:tr>
    </w:tbl>
    <w:p w14:paraId="04B94E78" w14:textId="77777777" w:rsidR="003E255A" w:rsidRDefault="003E255A">
      <w:pPr>
        <w:pStyle w:val="Paragraphedeliste"/>
        <w:spacing w:after="0"/>
        <w:ind w:left="0"/>
        <w:jc w:val="both"/>
        <w:rPr>
          <w:rFonts w:ascii="Times New Roman" w:hAnsi="Times New Roman" w:cs="Times New Roman"/>
          <w:bCs/>
          <w:sz w:val="24"/>
          <w:szCs w:val="24"/>
        </w:rPr>
      </w:pPr>
    </w:p>
    <w:p w14:paraId="54040644" w14:textId="77777777" w:rsidR="003E255A" w:rsidRDefault="003E255A">
      <w:pPr>
        <w:pStyle w:val="Paragraphedeliste"/>
        <w:spacing w:after="0"/>
        <w:ind w:left="0"/>
        <w:jc w:val="both"/>
        <w:rPr>
          <w:rFonts w:ascii="Times New Roman" w:hAnsi="Times New Roman" w:cs="Times New Roman"/>
          <w:bCs/>
          <w:sz w:val="24"/>
          <w:szCs w:val="24"/>
        </w:rPr>
      </w:pPr>
    </w:p>
    <w:p w14:paraId="39715324" w14:textId="77777777" w:rsidR="003E255A" w:rsidRDefault="00AD4D9D">
      <w:pPr>
        <w:spacing w:after="0"/>
        <w:jc w:val="both"/>
        <w:rPr>
          <w:rFonts w:ascii="Times New Roman" w:hAnsi="Times New Roman" w:cs="Times New Roman"/>
          <w:bCs/>
          <w:iCs/>
          <w:sz w:val="24"/>
          <w:szCs w:val="24"/>
        </w:rPr>
      </w:pPr>
      <w:r>
        <w:rPr>
          <w:rFonts w:ascii="Times New Roman" w:hAnsi="Times New Roman" w:cs="Times New Roman"/>
          <w:bCs/>
          <w:iCs/>
          <w:sz w:val="24"/>
          <w:szCs w:val="24"/>
        </w:rPr>
        <w:t>Le tableau 3 montre la composition des équipes et les zonages pour la réception des sites reboisés.</w:t>
      </w:r>
    </w:p>
    <w:p w14:paraId="4B8F7042" w14:textId="77777777" w:rsidR="003E255A" w:rsidRDefault="003E255A">
      <w:pPr>
        <w:spacing w:after="0"/>
        <w:jc w:val="both"/>
        <w:rPr>
          <w:rFonts w:ascii="Times New Roman" w:hAnsi="Times New Roman" w:cs="Times New Roman"/>
          <w:bCs/>
          <w:iCs/>
          <w:sz w:val="24"/>
          <w:szCs w:val="24"/>
        </w:rPr>
      </w:pPr>
    </w:p>
    <w:p w14:paraId="58D26832" w14:textId="77777777" w:rsidR="003E255A" w:rsidRDefault="00AD4D9D">
      <w:pPr>
        <w:spacing w:after="0"/>
        <w:jc w:val="both"/>
        <w:rPr>
          <w:rFonts w:ascii="Times New Roman" w:hAnsi="Times New Roman" w:cs="Times New Roman"/>
          <w:b/>
          <w:iCs/>
          <w:sz w:val="24"/>
          <w:szCs w:val="24"/>
        </w:rPr>
      </w:pPr>
      <w:r>
        <w:rPr>
          <w:rFonts w:ascii="Times New Roman" w:hAnsi="Times New Roman" w:cs="Times New Roman"/>
          <w:b/>
          <w:iCs/>
          <w:sz w:val="24"/>
          <w:szCs w:val="24"/>
          <w:u w:val="single"/>
        </w:rPr>
        <w:t xml:space="preserve">Tableau 3 </w:t>
      </w:r>
      <w:r>
        <w:rPr>
          <w:rFonts w:ascii="Times New Roman" w:hAnsi="Times New Roman" w:cs="Times New Roman"/>
          <w:b/>
          <w:iCs/>
          <w:sz w:val="24"/>
          <w:szCs w:val="24"/>
        </w:rPr>
        <w:t xml:space="preserve">: composition des équipes de la </w:t>
      </w:r>
      <w:r>
        <w:rPr>
          <w:rFonts w:ascii="Times New Roman" w:hAnsi="Times New Roman" w:cs="Times New Roman"/>
          <w:b/>
          <w:iCs/>
          <w:sz w:val="24"/>
          <w:szCs w:val="24"/>
        </w:rPr>
        <w:t>mission de réception des sites reboisés</w:t>
      </w:r>
    </w:p>
    <w:p w14:paraId="1AF4264D" w14:textId="77777777" w:rsidR="003E255A" w:rsidRDefault="003E255A">
      <w:pPr>
        <w:pStyle w:val="Paragraphedeliste"/>
        <w:spacing w:after="0"/>
        <w:ind w:left="1080"/>
        <w:jc w:val="both"/>
        <w:rPr>
          <w:rFonts w:ascii="Times New Roman" w:hAnsi="Times New Roman" w:cs="Times New Roman"/>
          <w:b/>
          <w:sz w:val="6"/>
          <w:szCs w:val="24"/>
        </w:rPr>
      </w:pPr>
    </w:p>
    <w:tbl>
      <w:tblPr>
        <w:tblStyle w:val="Grilledutableau"/>
        <w:tblW w:w="9171" w:type="dxa"/>
        <w:tblInd w:w="279" w:type="dxa"/>
        <w:tblLook w:val="04A0" w:firstRow="1" w:lastRow="0" w:firstColumn="1" w:lastColumn="0" w:noHBand="0" w:noVBand="1"/>
      </w:tblPr>
      <w:tblGrid>
        <w:gridCol w:w="1984"/>
        <w:gridCol w:w="1560"/>
        <w:gridCol w:w="1223"/>
        <w:gridCol w:w="4404"/>
      </w:tblGrid>
      <w:tr w:rsidR="003E255A" w14:paraId="5C1A4612" w14:textId="77777777">
        <w:tc>
          <w:tcPr>
            <w:tcW w:w="1984" w:type="dxa"/>
            <w:shd w:val="clear" w:color="auto" w:fill="auto"/>
          </w:tcPr>
          <w:p w14:paraId="236E0D2C" w14:textId="77777777" w:rsidR="003E255A" w:rsidRDefault="00AD4D9D">
            <w:pPr>
              <w:pStyle w:val="Paragraphedeliste"/>
              <w:spacing w:after="0"/>
              <w:ind w:left="0"/>
              <w:jc w:val="center"/>
              <w:rPr>
                <w:rFonts w:ascii="Times New Roman" w:hAnsi="Times New Roman" w:cs="Times New Roman"/>
                <w:b/>
                <w:sz w:val="20"/>
                <w:szCs w:val="20"/>
              </w:rPr>
            </w:pPr>
            <w:r>
              <w:rPr>
                <w:rFonts w:ascii="Times New Roman" w:hAnsi="Times New Roman" w:cs="Times New Roman"/>
                <w:b/>
                <w:sz w:val="20"/>
                <w:szCs w:val="20"/>
              </w:rPr>
              <w:t>Equipe</w:t>
            </w:r>
          </w:p>
        </w:tc>
        <w:tc>
          <w:tcPr>
            <w:tcW w:w="1560" w:type="dxa"/>
            <w:shd w:val="clear" w:color="auto" w:fill="auto"/>
          </w:tcPr>
          <w:p w14:paraId="4FFC2979" w14:textId="77777777" w:rsidR="003E255A" w:rsidRDefault="00AD4D9D">
            <w:pPr>
              <w:pStyle w:val="Paragraphedeliste"/>
              <w:spacing w:after="0" w:line="240" w:lineRule="auto"/>
              <w:ind w:left="0"/>
              <w:jc w:val="center"/>
              <w:rPr>
                <w:rFonts w:ascii="Times New Roman" w:hAnsi="Times New Roman" w:cs="Times New Roman"/>
                <w:b/>
                <w:sz w:val="20"/>
                <w:szCs w:val="20"/>
              </w:rPr>
            </w:pPr>
            <w:r>
              <w:rPr>
                <w:rFonts w:ascii="Times New Roman" w:hAnsi="Times New Roman" w:cs="Times New Roman"/>
                <w:b/>
                <w:sz w:val="20"/>
                <w:szCs w:val="20"/>
              </w:rPr>
              <w:t>Date/Période</w:t>
            </w:r>
          </w:p>
        </w:tc>
        <w:tc>
          <w:tcPr>
            <w:tcW w:w="1223" w:type="dxa"/>
            <w:shd w:val="clear" w:color="auto" w:fill="auto"/>
          </w:tcPr>
          <w:p w14:paraId="17CFF4A8" w14:textId="77777777" w:rsidR="003E255A" w:rsidRDefault="00AD4D9D">
            <w:pPr>
              <w:pStyle w:val="Paragraphedeliste"/>
              <w:spacing w:after="0"/>
              <w:ind w:left="0"/>
              <w:jc w:val="center"/>
              <w:rPr>
                <w:rFonts w:ascii="Times New Roman" w:hAnsi="Times New Roman" w:cs="Times New Roman"/>
                <w:b/>
                <w:sz w:val="20"/>
                <w:szCs w:val="20"/>
              </w:rPr>
            </w:pPr>
            <w:r>
              <w:rPr>
                <w:rFonts w:ascii="Times New Roman" w:hAnsi="Times New Roman" w:cs="Times New Roman"/>
                <w:b/>
                <w:sz w:val="20"/>
                <w:szCs w:val="20"/>
              </w:rPr>
              <w:t>Région</w:t>
            </w:r>
          </w:p>
        </w:tc>
        <w:tc>
          <w:tcPr>
            <w:tcW w:w="4404" w:type="dxa"/>
            <w:shd w:val="clear" w:color="auto" w:fill="auto"/>
          </w:tcPr>
          <w:p w14:paraId="1FE98183" w14:textId="77777777" w:rsidR="003E255A" w:rsidRDefault="00AD4D9D">
            <w:pPr>
              <w:pStyle w:val="Paragraphedeliste"/>
              <w:spacing w:after="0"/>
              <w:ind w:left="0"/>
              <w:jc w:val="center"/>
              <w:rPr>
                <w:rFonts w:ascii="Times New Roman" w:hAnsi="Times New Roman" w:cs="Times New Roman"/>
                <w:b/>
                <w:sz w:val="20"/>
                <w:szCs w:val="20"/>
              </w:rPr>
            </w:pPr>
            <w:r>
              <w:rPr>
                <w:rFonts w:ascii="Times New Roman" w:hAnsi="Times New Roman" w:cs="Times New Roman"/>
                <w:b/>
                <w:sz w:val="20"/>
                <w:szCs w:val="20"/>
              </w:rPr>
              <w:t>Activités</w:t>
            </w:r>
          </w:p>
        </w:tc>
      </w:tr>
      <w:tr w:rsidR="003E255A" w14:paraId="60892525" w14:textId="77777777">
        <w:tc>
          <w:tcPr>
            <w:tcW w:w="1984" w:type="dxa"/>
            <w:vMerge w:val="restart"/>
            <w:shd w:val="clear" w:color="auto" w:fill="auto"/>
          </w:tcPr>
          <w:p w14:paraId="76FF0551" w14:textId="77777777" w:rsidR="003E255A" w:rsidRDefault="00AD4D9D">
            <w:pPr>
              <w:pStyle w:val="Paragraphedeliste"/>
              <w:spacing w:after="0"/>
              <w:ind w:left="0"/>
              <w:jc w:val="both"/>
              <w:rPr>
                <w:rFonts w:ascii="Times New Roman" w:hAnsi="Times New Roman" w:cs="Times New Roman"/>
                <w:sz w:val="20"/>
                <w:szCs w:val="20"/>
              </w:rPr>
            </w:pPr>
            <w:r>
              <w:rPr>
                <w:rFonts w:ascii="Times New Roman" w:hAnsi="Times New Roman" w:cs="Times New Roman"/>
                <w:sz w:val="20"/>
                <w:szCs w:val="20"/>
              </w:rPr>
              <w:t>Equipe 1 (02 personnes+ un chauffeur)</w:t>
            </w:r>
          </w:p>
          <w:p w14:paraId="307BDA08" w14:textId="77777777" w:rsidR="003E255A" w:rsidRDefault="00AD4D9D">
            <w:pPr>
              <w:pStyle w:val="Paragraphedeliste"/>
              <w:spacing w:after="0"/>
              <w:ind w:left="0"/>
              <w:jc w:val="both"/>
              <w:rPr>
                <w:rFonts w:ascii="Times New Roman" w:hAnsi="Times New Roman" w:cs="Times New Roman"/>
                <w:sz w:val="20"/>
                <w:szCs w:val="20"/>
              </w:rPr>
            </w:pPr>
            <w:r>
              <w:rPr>
                <w:rFonts w:ascii="Times New Roman" w:hAnsi="Times New Roman" w:cs="Times New Roman"/>
                <w:sz w:val="20"/>
                <w:szCs w:val="20"/>
              </w:rPr>
              <w:t>(12 préfectures)</w:t>
            </w:r>
          </w:p>
        </w:tc>
        <w:tc>
          <w:tcPr>
            <w:tcW w:w="1560" w:type="dxa"/>
            <w:vMerge w:val="restart"/>
            <w:shd w:val="clear" w:color="auto" w:fill="auto"/>
          </w:tcPr>
          <w:p w14:paraId="1A682413" w14:textId="77777777" w:rsidR="003E255A" w:rsidRDefault="00AD4D9D">
            <w:pPr>
              <w:pStyle w:val="Paragraphedeliste"/>
              <w:spacing w:after="0" w:line="240" w:lineRule="auto"/>
              <w:ind w:left="0"/>
              <w:jc w:val="center"/>
              <w:rPr>
                <w:rFonts w:ascii="Times New Roman" w:hAnsi="Times New Roman" w:cs="Times New Roman"/>
                <w:sz w:val="20"/>
                <w:szCs w:val="20"/>
              </w:rPr>
            </w:pPr>
            <w:r>
              <w:rPr>
                <w:rFonts w:ascii="Times New Roman" w:hAnsi="Times New Roman" w:cs="Times New Roman"/>
                <w:sz w:val="20"/>
                <w:szCs w:val="20"/>
              </w:rPr>
              <w:t>Octobre 2023</w:t>
            </w:r>
          </w:p>
        </w:tc>
        <w:tc>
          <w:tcPr>
            <w:tcW w:w="1223" w:type="dxa"/>
            <w:shd w:val="clear" w:color="auto" w:fill="auto"/>
          </w:tcPr>
          <w:p w14:paraId="283CA51A" w14:textId="77777777" w:rsidR="003E255A" w:rsidRDefault="00AD4D9D">
            <w:pPr>
              <w:pStyle w:val="Paragraphedeliste"/>
              <w:spacing w:after="0"/>
              <w:ind w:left="0"/>
              <w:jc w:val="center"/>
              <w:rPr>
                <w:rFonts w:ascii="Times New Roman" w:hAnsi="Times New Roman" w:cs="Times New Roman"/>
                <w:sz w:val="20"/>
                <w:szCs w:val="20"/>
              </w:rPr>
            </w:pPr>
            <w:r>
              <w:rPr>
                <w:rFonts w:ascii="Times New Roman" w:hAnsi="Times New Roman" w:cs="Times New Roman"/>
                <w:sz w:val="20"/>
                <w:szCs w:val="20"/>
              </w:rPr>
              <w:t>Savanes (07)</w:t>
            </w:r>
          </w:p>
        </w:tc>
        <w:tc>
          <w:tcPr>
            <w:tcW w:w="4404" w:type="dxa"/>
            <w:shd w:val="clear" w:color="auto" w:fill="auto"/>
          </w:tcPr>
          <w:p w14:paraId="399692C3" w14:textId="77777777" w:rsidR="003E255A" w:rsidRDefault="00AD4D9D">
            <w:pPr>
              <w:pStyle w:val="Paragraphedeliste"/>
              <w:spacing w:after="0"/>
              <w:ind w:left="0"/>
              <w:jc w:val="both"/>
              <w:rPr>
                <w:rFonts w:ascii="Times New Roman" w:hAnsi="Times New Roman" w:cs="Times New Roman"/>
                <w:sz w:val="20"/>
                <w:szCs w:val="20"/>
              </w:rPr>
            </w:pPr>
            <w:r>
              <w:rPr>
                <w:rFonts w:ascii="Times New Roman" w:hAnsi="Times New Roman" w:cs="Times New Roman"/>
                <w:sz w:val="20"/>
                <w:szCs w:val="20"/>
              </w:rPr>
              <w:t>Visites de terrain dans les 7 préfectures (</w:t>
            </w:r>
            <w:proofErr w:type="spellStart"/>
            <w:r>
              <w:rPr>
                <w:rFonts w:ascii="Times New Roman" w:hAnsi="Times New Roman" w:cs="Times New Roman"/>
                <w:sz w:val="20"/>
                <w:szCs w:val="20"/>
              </w:rPr>
              <w:t>Tône</w:t>
            </w:r>
            <w:proofErr w:type="spellEnd"/>
            <w:r>
              <w:rPr>
                <w:rFonts w:ascii="Times New Roman" w:hAnsi="Times New Roman" w:cs="Times New Roman"/>
                <w:sz w:val="20"/>
                <w:szCs w:val="20"/>
              </w:rPr>
              <w:t xml:space="preserve">, Oti, Oti-Sud, Cinkassé, </w:t>
            </w:r>
            <w:proofErr w:type="spellStart"/>
            <w:r>
              <w:rPr>
                <w:rFonts w:ascii="Times New Roman" w:hAnsi="Times New Roman" w:cs="Times New Roman"/>
                <w:sz w:val="20"/>
                <w:szCs w:val="20"/>
              </w:rPr>
              <w:t>Tandjore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Kpendjal</w:t>
            </w:r>
            <w:proofErr w:type="spellEnd"/>
            <w:r>
              <w:rPr>
                <w:rFonts w:ascii="Times New Roman" w:hAnsi="Times New Roman" w:cs="Times New Roman"/>
                <w:sz w:val="20"/>
                <w:szCs w:val="20"/>
              </w:rPr>
              <w:t xml:space="preserve">-Est, </w:t>
            </w:r>
            <w:proofErr w:type="spellStart"/>
            <w:r>
              <w:rPr>
                <w:rFonts w:ascii="Times New Roman" w:hAnsi="Times New Roman" w:cs="Times New Roman"/>
                <w:sz w:val="20"/>
                <w:szCs w:val="20"/>
              </w:rPr>
              <w:t>Kpendjal</w:t>
            </w:r>
            <w:proofErr w:type="spellEnd"/>
            <w:r>
              <w:rPr>
                <w:rFonts w:ascii="Times New Roman" w:hAnsi="Times New Roman" w:cs="Times New Roman"/>
                <w:sz w:val="20"/>
                <w:szCs w:val="20"/>
              </w:rPr>
              <w:t>-Ouest</w:t>
            </w:r>
          </w:p>
        </w:tc>
      </w:tr>
      <w:tr w:rsidR="003E255A" w14:paraId="0EC2D286" w14:textId="77777777">
        <w:tc>
          <w:tcPr>
            <w:tcW w:w="1984" w:type="dxa"/>
            <w:vMerge/>
            <w:shd w:val="clear" w:color="auto" w:fill="auto"/>
          </w:tcPr>
          <w:p w14:paraId="0862E246" w14:textId="77777777" w:rsidR="003E255A" w:rsidRDefault="003E255A">
            <w:pPr>
              <w:pStyle w:val="Paragraphedeliste"/>
              <w:spacing w:after="0"/>
              <w:ind w:left="0"/>
              <w:rPr>
                <w:rFonts w:ascii="Times New Roman" w:hAnsi="Times New Roman" w:cs="Times New Roman"/>
                <w:sz w:val="20"/>
                <w:szCs w:val="20"/>
              </w:rPr>
            </w:pPr>
          </w:p>
        </w:tc>
        <w:tc>
          <w:tcPr>
            <w:tcW w:w="1560" w:type="dxa"/>
            <w:vMerge/>
            <w:shd w:val="clear" w:color="auto" w:fill="auto"/>
          </w:tcPr>
          <w:p w14:paraId="548F4523" w14:textId="77777777" w:rsidR="003E255A" w:rsidRDefault="003E255A">
            <w:pPr>
              <w:pStyle w:val="Paragraphedeliste"/>
              <w:spacing w:after="0" w:line="240" w:lineRule="auto"/>
              <w:ind w:left="0"/>
              <w:jc w:val="center"/>
              <w:rPr>
                <w:rFonts w:ascii="Times New Roman" w:hAnsi="Times New Roman" w:cs="Times New Roman"/>
                <w:sz w:val="20"/>
                <w:szCs w:val="20"/>
              </w:rPr>
            </w:pPr>
          </w:p>
        </w:tc>
        <w:tc>
          <w:tcPr>
            <w:tcW w:w="1223" w:type="dxa"/>
            <w:shd w:val="clear" w:color="auto" w:fill="auto"/>
          </w:tcPr>
          <w:p w14:paraId="175C21EA" w14:textId="77777777" w:rsidR="003E255A" w:rsidRDefault="00AD4D9D">
            <w:pPr>
              <w:pStyle w:val="Paragraphedeliste"/>
              <w:spacing w:after="0"/>
              <w:ind w:left="0"/>
              <w:jc w:val="center"/>
              <w:rPr>
                <w:rFonts w:ascii="Times New Roman" w:hAnsi="Times New Roman" w:cs="Times New Roman"/>
                <w:sz w:val="20"/>
                <w:szCs w:val="20"/>
              </w:rPr>
            </w:pPr>
            <w:r>
              <w:rPr>
                <w:rFonts w:ascii="Times New Roman" w:hAnsi="Times New Roman" w:cs="Times New Roman"/>
                <w:sz w:val="20"/>
                <w:szCs w:val="20"/>
              </w:rPr>
              <w:t>Kara (05)</w:t>
            </w:r>
          </w:p>
        </w:tc>
        <w:tc>
          <w:tcPr>
            <w:tcW w:w="4404" w:type="dxa"/>
            <w:shd w:val="clear" w:color="auto" w:fill="auto"/>
          </w:tcPr>
          <w:p w14:paraId="448DCB73" w14:textId="77777777" w:rsidR="003E255A" w:rsidRDefault="00AD4D9D">
            <w:pPr>
              <w:pStyle w:val="Paragraphedeliste"/>
              <w:spacing w:after="0"/>
              <w:ind w:left="0"/>
              <w:jc w:val="both"/>
              <w:rPr>
                <w:rFonts w:ascii="Times New Roman" w:hAnsi="Times New Roman" w:cs="Times New Roman"/>
                <w:sz w:val="20"/>
                <w:szCs w:val="20"/>
              </w:rPr>
            </w:pPr>
            <w:r>
              <w:rPr>
                <w:rFonts w:ascii="Times New Roman" w:hAnsi="Times New Roman" w:cs="Times New Roman"/>
                <w:sz w:val="20"/>
                <w:szCs w:val="20"/>
              </w:rPr>
              <w:t xml:space="preserve">Visites de terrain dans 5 préfectures : </w:t>
            </w:r>
            <w:proofErr w:type="spellStart"/>
            <w:r>
              <w:rPr>
                <w:rFonts w:ascii="Times New Roman" w:hAnsi="Times New Roman" w:cs="Times New Roman"/>
                <w:sz w:val="20"/>
                <w:szCs w:val="20"/>
              </w:rPr>
              <w:t>Kozah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Kéran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Doufelgou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Binah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Assoli</w:t>
            </w:r>
            <w:proofErr w:type="spellEnd"/>
          </w:p>
        </w:tc>
      </w:tr>
      <w:tr w:rsidR="003E255A" w14:paraId="516B275A" w14:textId="77777777">
        <w:tc>
          <w:tcPr>
            <w:tcW w:w="1984" w:type="dxa"/>
            <w:vMerge w:val="restart"/>
            <w:shd w:val="clear" w:color="auto" w:fill="auto"/>
          </w:tcPr>
          <w:p w14:paraId="631306B1" w14:textId="77777777" w:rsidR="003E255A" w:rsidRDefault="00AD4D9D">
            <w:pPr>
              <w:pStyle w:val="Paragraphedeliste"/>
              <w:spacing w:after="0"/>
              <w:ind w:left="0"/>
              <w:jc w:val="both"/>
              <w:rPr>
                <w:rFonts w:ascii="Times New Roman" w:hAnsi="Times New Roman" w:cs="Times New Roman"/>
                <w:sz w:val="20"/>
                <w:szCs w:val="20"/>
              </w:rPr>
            </w:pPr>
            <w:r>
              <w:rPr>
                <w:rFonts w:ascii="Times New Roman" w:hAnsi="Times New Roman" w:cs="Times New Roman"/>
                <w:sz w:val="20"/>
                <w:szCs w:val="20"/>
              </w:rPr>
              <w:t>Equipe 2 (02 personnes+ un chauffeur)</w:t>
            </w:r>
          </w:p>
          <w:p w14:paraId="6BF48DFD" w14:textId="77777777" w:rsidR="003E255A" w:rsidRDefault="00AD4D9D">
            <w:pPr>
              <w:pStyle w:val="Paragraphedeliste"/>
              <w:spacing w:after="0"/>
              <w:ind w:left="0"/>
              <w:rPr>
                <w:rFonts w:ascii="Times New Roman" w:hAnsi="Times New Roman" w:cs="Times New Roman"/>
                <w:sz w:val="20"/>
                <w:szCs w:val="20"/>
              </w:rPr>
            </w:pPr>
            <w:r>
              <w:rPr>
                <w:rFonts w:ascii="Times New Roman" w:hAnsi="Times New Roman" w:cs="Times New Roman"/>
                <w:sz w:val="20"/>
                <w:szCs w:val="20"/>
              </w:rPr>
              <w:t>(12 préfectures)</w:t>
            </w:r>
          </w:p>
        </w:tc>
        <w:tc>
          <w:tcPr>
            <w:tcW w:w="1560" w:type="dxa"/>
            <w:vMerge/>
            <w:shd w:val="clear" w:color="auto" w:fill="auto"/>
          </w:tcPr>
          <w:p w14:paraId="1FF80D03" w14:textId="77777777" w:rsidR="003E255A" w:rsidRDefault="003E255A">
            <w:pPr>
              <w:pStyle w:val="Paragraphedeliste"/>
              <w:spacing w:after="0" w:line="240" w:lineRule="auto"/>
              <w:ind w:left="0"/>
              <w:jc w:val="center"/>
              <w:rPr>
                <w:rFonts w:ascii="Times New Roman" w:hAnsi="Times New Roman" w:cs="Times New Roman"/>
                <w:sz w:val="20"/>
                <w:szCs w:val="20"/>
              </w:rPr>
            </w:pPr>
          </w:p>
        </w:tc>
        <w:tc>
          <w:tcPr>
            <w:tcW w:w="1223" w:type="dxa"/>
            <w:shd w:val="clear" w:color="auto" w:fill="auto"/>
          </w:tcPr>
          <w:p w14:paraId="0A17E75D" w14:textId="77777777" w:rsidR="003E255A" w:rsidRDefault="00AD4D9D">
            <w:pPr>
              <w:pStyle w:val="Paragraphedeliste"/>
              <w:spacing w:after="0"/>
              <w:ind w:left="0"/>
              <w:jc w:val="center"/>
              <w:rPr>
                <w:rFonts w:ascii="Times New Roman" w:hAnsi="Times New Roman" w:cs="Times New Roman"/>
                <w:sz w:val="20"/>
                <w:szCs w:val="20"/>
              </w:rPr>
            </w:pPr>
            <w:r>
              <w:rPr>
                <w:rFonts w:ascii="Times New Roman" w:hAnsi="Times New Roman" w:cs="Times New Roman"/>
                <w:sz w:val="20"/>
                <w:szCs w:val="20"/>
              </w:rPr>
              <w:t>Kara (02)</w:t>
            </w:r>
          </w:p>
        </w:tc>
        <w:tc>
          <w:tcPr>
            <w:tcW w:w="4404" w:type="dxa"/>
            <w:shd w:val="clear" w:color="auto" w:fill="auto"/>
          </w:tcPr>
          <w:p w14:paraId="521381E6" w14:textId="77777777" w:rsidR="003E255A" w:rsidRDefault="00AD4D9D">
            <w:pPr>
              <w:pStyle w:val="Paragraphedeliste"/>
              <w:spacing w:after="0"/>
              <w:ind w:left="0"/>
              <w:jc w:val="both"/>
              <w:rPr>
                <w:rFonts w:ascii="Times New Roman" w:hAnsi="Times New Roman" w:cs="Times New Roman"/>
                <w:sz w:val="20"/>
                <w:szCs w:val="20"/>
              </w:rPr>
            </w:pPr>
            <w:r>
              <w:rPr>
                <w:rFonts w:ascii="Times New Roman" w:hAnsi="Times New Roman" w:cs="Times New Roman"/>
                <w:sz w:val="20"/>
                <w:szCs w:val="20"/>
              </w:rPr>
              <w:t xml:space="preserve">Visites de terrain dans deux préfectures : Bassar et </w:t>
            </w:r>
            <w:proofErr w:type="spellStart"/>
            <w:r>
              <w:rPr>
                <w:rFonts w:ascii="Times New Roman" w:hAnsi="Times New Roman" w:cs="Times New Roman"/>
                <w:sz w:val="20"/>
                <w:szCs w:val="20"/>
              </w:rPr>
              <w:t>Dankpen</w:t>
            </w:r>
            <w:proofErr w:type="spellEnd"/>
          </w:p>
        </w:tc>
      </w:tr>
      <w:tr w:rsidR="003E255A" w14:paraId="0BC7431F" w14:textId="77777777">
        <w:tc>
          <w:tcPr>
            <w:tcW w:w="1984" w:type="dxa"/>
            <w:vMerge/>
            <w:shd w:val="clear" w:color="auto" w:fill="auto"/>
          </w:tcPr>
          <w:p w14:paraId="16D17686" w14:textId="77777777" w:rsidR="003E255A" w:rsidRDefault="003E255A">
            <w:pPr>
              <w:pStyle w:val="Paragraphedeliste"/>
              <w:spacing w:after="0"/>
              <w:ind w:left="0"/>
              <w:rPr>
                <w:rFonts w:ascii="Times New Roman" w:hAnsi="Times New Roman" w:cs="Times New Roman"/>
                <w:sz w:val="20"/>
                <w:szCs w:val="20"/>
              </w:rPr>
            </w:pPr>
          </w:p>
        </w:tc>
        <w:tc>
          <w:tcPr>
            <w:tcW w:w="1560" w:type="dxa"/>
            <w:vMerge/>
            <w:shd w:val="clear" w:color="auto" w:fill="auto"/>
          </w:tcPr>
          <w:p w14:paraId="7CBCA973" w14:textId="77777777" w:rsidR="003E255A" w:rsidRDefault="003E255A">
            <w:pPr>
              <w:pStyle w:val="Paragraphedeliste"/>
              <w:spacing w:after="0" w:line="240" w:lineRule="auto"/>
              <w:ind w:left="0"/>
              <w:jc w:val="center"/>
              <w:rPr>
                <w:rFonts w:ascii="Times New Roman" w:hAnsi="Times New Roman" w:cs="Times New Roman"/>
                <w:sz w:val="20"/>
                <w:szCs w:val="20"/>
              </w:rPr>
            </w:pPr>
          </w:p>
        </w:tc>
        <w:tc>
          <w:tcPr>
            <w:tcW w:w="1223" w:type="dxa"/>
            <w:shd w:val="clear" w:color="auto" w:fill="auto"/>
          </w:tcPr>
          <w:p w14:paraId="6CBD9883" w14:textId="77777777" w:rsidR="003E255A" w:rsidRDefault="00AD4D9D">
            <w:pPr>
              <w:pStyle w:val="Paragraphedeliste"/>
              <w:spacing w:after="0"/>
              <w:ind w:left="0"/>
              <w:jc w:val="center"/>
              <w:rPr>
                <w:rFonts w:ascii="Times New Roman" w:hAnsi="Times New Roman" w:cs="Times New Roman"/>
                <w:sz w:val="20"/>
                <w:szCs w:val="20"/>
              </w:rPr>
            </w:pPr>
            <w:r>
              <w:rPr>
                <w:rFonts w:ascii="Times New Roman" w:hAnsi="Times New Roman" w:cs="Times New Roman"/>
                <w:sz w:val="20"/>
                <w:szCs w:val="20"/>
              </w:rPr>
              <w:t>Centrale (05)</w:t>
            </w:r>
          </w:p>
        </w:tc>
        <w:tc>
          <w:tcPr>
            <w:tcW w:w="4404" w:type="dxa"/>
            <w:shd w:val="clear" w:color="auto" w:fill="auto"/>
          </w:tcPr>
          <w:p w14:paraId="4090BD9F" w14:textId="77777777" w:rsidR="003E255A" w:rsidRDefault="00AD4D9D">
            <w:pPr>
              <w:pStyle w:val="Paragraphedeliste"/>
              <w:spacing w:after="0"/>
              <w:ind w:left="0"/>
              <w:jc w:val="both"/>
              <w:rPr>
                <w:rFonts w:ascii="Times New Roman" w:hAnsi="Times New Roman" w:cs="Times New Roman"/>
                <w:sz w:val="20"/>
                <w:szCs w:val="20"/>
              </w:rPr>
            </w:pPr>
            <w:r>
              <w:rPr>
                <w:rFonts w:ascii="Times New Roman" w:hAnsi="Times New Roman" w:cs="Times New Roman"/>
                <w:sz w:val="20"/>
                <w:szCs w:val="20"/>
              </w:rPr>
              <w:t xml:space="preserve">Visites de terrain dans les 5 préfectures :  </w:t>
            </w:r>
            <w:proofErr w:type="spellStart"/>
            <w:r>
              <w:rPr>
                <w:rFonts w:ascii="Times New Roman" w:hAnsi="Times New Roman" w:cs="Times New Roman"/>
                <w:sz w:val="20"/>
                <w:szCs w:val="20"/>
              </w:rPr>
              <w:t>Tchaoudjo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Blitta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Sotouboua</w:t>
            </w:r>
            <w:proofErr w:type="spellEnd"/>
            <w:r>
              <w:rPr>
                <w:rFonts w:ascii="Times New Roman" w:hAnsi="Times New Roman" w:cs="Times New Roman"/>
                <w:sz w:val="20"/>
                <w:szCs w:val="20"/>
              </w:rPr>
              <w:t xml:space="preserve">, Tchamba, </w:t>
            </w:r>
            <w:proofErr w:type="spellStart"/>
            <w:r>
              <w:rPr>
                <w:rFonts w:ascii="Times New Roman" w:hAnsi="Times New Roman" w:cs="Times New Roman"/>
                <w:sz w:val="20"/>
                <w:szCs w:val="20"/>
              </w:rPr>
              <w:t>Mô</w:t>
            </w:r>
            <w:proofErr w:type="spellEnd"/>
          </w:p>
        </w:tc>
      </w:tr>
      <w:tr w:rsidR="003E255A" w14:paraId="0596AFCB" w14:textId="77777777">
        <w:trPr>
          <w:trHeight w:val="90"/>
        </w:trPr>
        <w:tc>
          <w:tcPr>
            <w:tcW w:w="1984" w:type="dxa"/>
            <w:vMerge/>
            <w:shd w:val="clear" w:color="auto" w:fill="auto"/>
          </w:tcPr>
          <w:p w14:paraId="7666C53D" w14:textId="77777777" w:rsidR="003E255A" w:rsidRDefault="003E255A">
            <w:pPr>
              <w:pStyle w:val="Paragraphedeliste"/>
              <w:spacing w:after="0"/>
              <w:ind w:left="0"/>
              <w:rPr>
                <w:rFonts w:ascii="Times New Roman" w:hAnsi="Times New Roman" w:cs="Times New Roman"/>
                <w:sz w:val="20"/>
                <w:szCs w:val="20"/>
              </w:rPr>
            </w:pPr>
          </w:p>
        </w:tc>
        <w:tc>
          <w:tcPr>
            <w:tcW w:w="1560" w:type="dxa"/>
            <w:vMerge/>
            <w:shd w:val="clear" w:color="auto" w:fill="auto"/>
          </w:tcPr>
          <w:p w14:paraId="5FA9B237" w14:textId="77777777" w:rsidR="003E255A" w:rsidRDefault="003E255A">
            <w:pPr>
              <w:pStyle w:val="Paragraphedeliste"/>
              <w:spacing w:after="0" w:line="240" w:lineRule="auto"/>
              <w:ind w:left="0"/>
              <w:jc w:val="center"/>
              <w:rPr>
                <w:rFonts w:ascii="Times New Roman" w:hAnsi="Times New Roman" w:cs="Times New Roman"/>
                <w:sz w:val="20"/>
                <w:szCs w:val="20"/>
              </w:rPr>
            </w:pPr>
          </w:p>
        </w:tc>
        <w:tc>
          <w:tcPr>
            <w:tcW w:w="1223" w:type="dxa"/>
            <w:shd w:val="clear" w:color="auto" w:fill="auto"/>
          </w:tcPr>
          <w:p w14:paraId="0C26C7F8" w14:textId="77777777" w:rsidR="003E255A" w:rsidRDefault="00AD4D9D">
            <w:pPr>
              <w:pStyle w:val="Paragraphedeliste"/>
              <w:spacing w:after="0"/>
              <w:ind w:left="0"/>
              <w:jc w:val="center"/>
              <w:rPr>
                <w:rFonts w:ascii="Times New Roman" w:hAnsi="Times New Roman" w:cs="Times New Roman"/>
                <w:sz w:val="20"/>
                <w:szCs w:val="20"/>
              </w:rPr>
            </w:pPr>
            <w:r>
              <w:rPr>
                <w:rFonts w:ascii="Times New Roman" w:hAnsi="Times New Roman" w:cs="Times New Roman"/>
                <w:sz w:val="20"/>
                <w:szCs w:val="20"/>
              </w:rPr>
              <w:t>Plateaux (05)</w:t>
            </w:r>
          </w:p>
        </w:tc>
        <w:tc>
          <w:tcPr>
            <w:tcW w:w="4404" w:type="dxa"/>
            <w:shd w:val="clear" w:color="auto" w:fill="auto"/>
          </w:tcPr>
          <w:p w14:paraId="46D21C5B" w14:textId="77777777" w:rsidR="003E255A" w:rsidRDefault="00AD4D9D">
            <w:pPr>
              <w:pStyle w:val="Paragraphedeliste"/>
              <w:spacing w:after="0"/>
              <w:ind w:left="0"/>
              <w:jc w:val="both"/>
              <w:rPr>
                <w:rFonts w:ascii="Times New Roman" w:hAnsi="Times New Roman" w:cs="Times New Roman"/>
                <w:sz w:val="20"/>
                <w:szCs w:val="20"/>
              </w:rPr>
            </w:pPr>
            <w:r>
              <w:rPr>
                <w:rFonts w:ascii="Times New Roman" w:hAnsi="Times New Roman" w:cs="Times New Roman"/>
                <w:sz w:val="20"/>
                <w:szCs w:val="20"/>
              </w:rPr>
              <w:t xml:space="preserve">Visites de terrain dans 5 préfectures : </w:t>
            </w:r>
            <w:proofErr w:type="spellStart"/>
            <w:r>
              <w:rPr>
                <w:rFonts w:ascii="Times New Roman" w:hAnsi="Times New Roman" w:cs="Times New Roman"/>
                <w:sz w:val="20"/>
                <w:szCs w:val="20"/>
              </w:rPr>
              <w:t>Haho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Ogou</w:t>
            </w:r>
            <w:proofErr w:type="spellEnd"/>
            <w:r>
              <w:rPr>
                <w:rFonts w:ascii="Times New Roman" w:hAnsi="Times New Roman" w:cs="Times New Roman"/>
                <w:sz w:val="20"/>
                <w:szCs w:val="20"/>
              </w:rPr>
              <w:t xml:space="preserve">, Anié, Est Mono, Moyen Mono </w:t>
            </w:r>
          </w:p>
        </w:tc>
      </w:tr>
      <w:tr w:rsidR="003E255A" w14:paraId="02F16313" w14:textId="77777777">
        <w:tc>
          <w:tcPr>
            <w:tcW w:w="1984" w:type="dxa"/>
            <w:vMerge w:val="restart"/>
            <w:shd w:val="clear" w:color="auto" w:fill="auto"/>
          </w:tcPr>
          <w:p w14:paraId="00E2C555" w14:textId="77777777" w:rsidR="003E255A" w:rsidRDefault="00AD4D9D">
            <w:pPr>
              <w:pStyle w:val="Paragraphedeliste"/>
              <w:spacing w:after="0"/>
              <w:ind w:left="0"/>
              <w:jc w:val="both"/>
              <w:rPr>
                <w:rFonts w:ascii="Times New Roman" w:hAnsi="Times New Roman" w:cs="Times New Roman"/>
                <w:sz w:val="20"/>
                <w:szCs w:val="20"/>
              </w:rPr>
            </w:pPr>
            <w:r>
              <w:rPr>
                <w:rFonts w:ascii="Times New Roman" w:hAnsi="Times New Roman" w:cs="Times New Roman"/>
                <w:sz w:val="20"/>
                <w:szCs w:val="20"/>
              </w:rPr>
              <w:t>Equipe 3 (02 personnes+ un chauffeur)</w:t>
            </w:r>
          </w:p>
          <w:p w14:paraId="16B90567" w14:textId="77777777" w:rsidR="003E255A" w:rsidRDefault="00AD4D9D">
            <w:pPr>
              <w:pStyle w:val="Paragraphedeliste"/>
              <w:spacing w:after="0"/>
              <w:ind w:left="0"/>
              <w:rPr>
                <w:rFonts w:ascii="Times New Roman" w:hAnsi="Times New Roman" w:cs="Times New Roman"/>
                <w:sz w:val="20"/>
                <w:szCs w:val="20"/>
              </w:rPr>
            </w:pPr>
            <w:r>
              <w:rPr>
                <w:rFonts w:ascii="Times New Roman" w:hAnsi="Times New Roman" w:cs="Times New Roman"/>
                <w:sz w:val="20"/>
                <w:szCs w:val="20"/>
              </w:rPr>
              <w:t>(15 préfectures)</w:t>
            </w:r>
          </w:p>
        </w:tc>
        <w:tc>
          <w:tcPr>
            <w:tcW w:w="1560" w:type="dxa"/>
            <w:vMerge/>
            <w:shd w:val="clear" w:color="auto" w:fill="auto"/>
          </w:tcPr>
          <w:p w14:paraId="53110ABF" w14:textId="77777777" w:rsidR="003E255A" w:rsidRDefault="003E255A">
            <w:pPr>
              <w:pStyle w:val="Paragraphedeliste"/>
              <w:spacing w:after="0" w:line="240" w:lineRule="auto"/>
              <w:ind w:left="0"/>
              <w:jc w:val="center"/>
              <w:rPr>
                <w:rFonts w:ascii="Times New Roman" w:hAnsi="Times New Roman" w:cs="Times New Roman"/>
                <w:sz w:val="20"/>
                <w:szCs w:val="20"/>
              </w:rPr>
            </w:pPr>
          </w:p>
        </w:tc>
        <w:tc>
          <w:tcPr>
            <w:tcW w:w="1223" w:type="dxa"/>
            <w:shd w:val="clear" w:color="auto" w:fill="auto"/>
          </w:tcPr>
          <w:p w14:paraId="4FD62DEB" w14:textId="77777777" w:rsidR="003E255A" w:rsidRDefault="00AD4D9D">
            <w:pPr>
              <w:pStyle w:val="Paragraphedeliste"/>
              <w:spacing w:after="0"/>
              <w:ind w:left="0"/>
              <w:jc w:val="center"/>
              <w:rPr>
                <w:rFonts w:ascii="Times New Roman" w:hAnsi="Times New Roman" w:cs="Times New Roman"/>
                <w:sz w:val="20"/>
                <w:szCs w:val="20"/>
              </w:rPr>
            </w:pPr>
            <w:r>
              <w:rPr>
                <w:rFonts w:ascii="Times New Roman" w:hAnsi="Times New Roman" w:cs="Times New Roman"/>
                <w:sz w:val="20"/>
                <w:szCs w:val="20"/>
              </w:rPr>
              <w:t>Plateaux (07)</w:t>
            </w:r>
          </w:p>
        </w:tc>
        <w:tc>
          <w:tcPr>
            <w:tcW w:w="4404" w:type="dxa"/>
            <w:shd w:val="clear" w:color="auto" w:fill="auto"/>
          </w:tcPr>
          <w:p w14:paraId="66AC8183" w14:textId="77777777" w:rsidR="003E255A" w:rsidRDefault="00AD4D9D">
            <w:pPr>
              <w:pStyle w:val="Paragraphedeliste"/>
              <w:spacing w:after="0"/>
              <w:ind w:left="0"/>
              <w:jc w:val="both"/>
              <w:rPr>
                <w:rFonts w:ascii="Times New Roman" w:hAnsi="Times New Roman" w:cs="Times New Roman"/>
                <w:sz w:val="20"/>
                <w:szCs w:val="20"/>
              </w:rPr>
            </w:pPr>
            <w:r>
              <w:rPr>
                <w:rFonts w:ascii="Times New Roman" w:hAnsi="Times New Roman" w:cs="Times New Roman"/>
                <w:sz w:val="20"/>
                <w:szCs w:val="20"/>
              </w:rPr>
              <w:t xml:space="preserve">Visites de terrain dans 7 préfectures : </w:t>
            </w:r>
            <w:proofErr w:type="spellStart"/>
            <w:r>
              <w:rPr>
                <w:rFonts w:ascii="Times New Roman" w:hAnsi="Times New Roman" w:cs="Times New Roman"/>
                <w:sz w:val="20"/>
                <w:szCs w:val="20"/>
              </w:rPr>
              <w:t>Kloto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Agou</w:t>
            </w:r>
            <w:proofErr w:type="spellEnd"/>
            <w:r>
              <w:rPr>
                <w:rFonts w:ascii="Times New Roman" w:hAnsi="Times New Roman" w:cs="Times New Roman"/>
                <w:sz w:val="20"/>
                <w:szCs w:val="20"/>
              </w:rPr>
              <w:t xml:space="preserve">, Amou, </w:t>
            </w:r>
            <w:proofErr w:type="spellStart"/>
            <w:r>
              <w:rPr>
                <w:rFonts w:ascii="Times New Roman" w:hAnsi="Times New Roman" w:cs="Times New Roman"/>
                <w:sz w:val="20"/>
                <w:szCs w:val="20"/>
              </w:rPr>
              <w:t>Kpélé</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Wawa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Danyi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Akebou</w:t>
            </w:r>
            <w:proofErr w:type="spellEnd"/>
          </w:p>
        </w:tc>
      </w:tr>
      <w:tr w:rsidR="003E255A" w14:paraId="3B0B8749" w14:textId="77777777">
        <w:tc>
          <w:tcPr>
            <w:tcW w:w="1984" w:type="dxa"/>
            <w:vMerge/>
            <w:shd w:val="clear" w:color="auto" w:fill="auto"/>
          </w:tcPr>
          <w:p w14:paraId="01727346" w14:textId="77777777" w:rsidR="003E255A" w:rsidRDefault="003E255A">
            <w:pPr>
              <w:pStyle w:val="Paragraphedeliste"/>
              <w:spacing w:after="0"/>
              <w:ind w:left="0"/>
              <w:rPr>
                <w:rFonts w:ascii="Times New Roman" w:hAnsi="Times New Roman" w:cs="Times New Roman"/>
                <w:sz w:val="20"/>
                <w:szCs w:val="20"/>
              </w:rPr>
            </w:pPr>
          </w:p>
        </w:tc>
        <w:tc>
          <w:tcPr>
            <w:tcW w:w="1560" w:type="dxa"/>
            <w:vMerge/>
            <w:shd w:val="clear" w:color="auto" w:fill="auto"/>
          </w:tcPr>
          <w:p w14:paraId="1EBCEDB8" w14:textId="77777777" w:rsidR="003E255A" w:rsidRDefault="003E255A">
            <w:pPr>
              <w:pStyle w:val="Paragraphedeliste"/>
              <w:spacing w:after="0" w:line="240" w:lineRule="auto"/>
              <w:ind w:left="0"/>
              <w:jc w:val="center"/>
              <w:rPr>
                <w:rFonts w:ascii="Times New Roman" w:hAnsi="Times New Roman" w:cs="Times New Roman"/>
                <w:sz w:val="20"/>
                <w:szCs w:val="20"/>
              </w:rPr>
            </w:pPr>
          </w:p>
        </w:tc>
        <w:tc>
          <w:tcPr>
            <w:tcW w:w="1223" w:type="dxa"/>
            <w:shd w:val="clear" w:color="auto" w:fill="auto"/>
          </w:tcPr>
          <w:p w14:paraId="50F8798A" w14:textId="77777777" w:rsidR="003E255A" w:rsidRDefault="00AD4D9D">
            <w:pPr>
              <w:pStyle w:val="Paragraphedeliste"/>
              <w:spacing w:after="0"/>
              <w:ind w:left="0"/>
              <w:jc w:val="center"/>
              <w:rPr>
                <w:rFonts w:ascii="Times New Roman" w:hAnsi="Times New Roman" w:cs="Times New Roman"/>
                <w:sz w:val="20"/>
                <w:szCs w:val="20"/>
              </w:rPr>
            </w:pPr>
            <w:r>
              <w:rPr>
                <w:rFonts w:ascii="Times New Roman" w:hAnsi="Times New Roman" w:cs="Times New Roman"/>
                <w:sz w:val="20"/>
                <w:szCs w:val="20"/>
              </w:rPr>
              <w:t xml:space="preserve">Maritime </w:t>
            </w:r>
            <w:r>
              <w:rPr>
                <w:rFonts w:ascii="Times New Roman" w:hAnsi="Times New Roman" w:cs="Times New Roman"/>
                <w:sz w:val="20"/>
                <w:szCs w:val="20"/>
              </w:rPr>
              <w:t>(08)</w:t>
            </w:r>
          </w:p>
        </w:tc>
        <w:tc>
          <w:tcPr>
            <w:tcW w:w="4404" w:type="dxa"/>
            <w:shd w:val="clear" w:color="auto" w:fill="auto"/>
          </w:tcPr>
          <w:p w14:paraId="675B77B0" w14:textId="77777777" w:rsidR="003E255A" w:rsidRDefault="00AD4D9D">
            <w:pPr>
              <w:pStyle w:val="Paragraphedeliste"/>
              <w:spacing w:after="0"/>
              <w:ind w:left="0"/>
              <w:jc w:val="both"/>
              <w:rPr>
                <w:rFonts w:ascii="Times New Roman" w:hAnsi="Times New Roman" w:cs="Times New Roman"/>
                <w:sz w:val="20"/>
                <w:szCs w:val="20"/>
              </w:rPr>
            </w:pPr>
            <w:r>
              <w:rPr>
                <w:rFonts w:ascii="Times New Roman" w:hAnsi="Times New Roman" w:cs="Times New Roman"/>
                <w:sz w:val="20"/>
                <w:szCs w:val="20"/>
              </w:rPr>
              <w:t xml:space="preserve">Visites de terrain dans les 8 préfectures : Golfe, </w:t>
            </w:r>
            <w:proofErr w:type="spellStart"/>
            <w:r>
              <w:rPr>
                <w:rFonts w:ascii="Times New Roman" w:hAnsi="Times New Roman" w:cs="Times New Roman"/>
                <w:sz w:val="20"/>
                <w:szCs w:val="20"/>
              </w:rPr>
              <w:t>Agoe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Zio</w:t>
            </w:r>
            <w:proofErr w:type="spellEnd"/>
            <w:r>
              <w:rPr>
                <w:rFonts w:ascii="Times New Roman" w:hAnsi="Times New Roman" w:cs="Times New Roman"/>
                <w:sz w:val="20"/>
                <w:szCs w:val="20"/>
              </w:rPr>
              <w:t xml:space="preserve">, Lacs, </w:t>
            </w:r>
            <w:proofErr w:type="spellStart"/>
            <w:r>
              <w:rPr>
                <w:rFonts w:ascii="Times New Roman" w:hAnsi="Times New Roman" w:cs="Times New Roman"/>
                <w:sz w:val="20"/>
                <w:szCs w:val="20"/>
              </w:rPr>
              <w:t>Yoto</w:t>
            </w:r>
            <w:proofErr w:type="spellEnd"/>
            <w:r>
              <w:rPr>
                <w:rFonts w:ascii="Times New Roman" w:hAnsi="Times New Roman" w:cs="Times New Roman"/>
                <w:sz w:val="20"/>
                <w:szCs w:val="20"/>
              </w:rPr>
              <w:t xml:space="preserve">, Vo, Bas-Mono, </w:t>
            </w:r>
            <w:proofErr w:type="spellStart"/>
            <w:r>
              <w:rPr>
                <w:rFonts w:ascii="Times New Roman" w:hAnsi="Times New Roman" w:cs="Times New Roman"/>
                <w:sz w:val="20"/>
                <w:szCs w:val="20"/>
              </w:rPr>
              <w:t>Avé</w:t>
            </w:r>
            <w:proofErr w:type="spellEnd"/>
          </w:p>
        </w:tc>
      </w:tr>
    </w:tbl>
    <w:p w14:paraId="4451C805" w14:textId="77777777" w:rsidR="003E255A" w:rsidRDefault="003E255A">
      <w:pPr>
        <w:pStyle w:val="Paragraphedeliste"/>
        <w:spacing w:after="0"/>
        <w:ind w:left="0"/>
        <w:jc w:val="both"/>
        <w:rPr>
          <w:rFonts w:ascii="Times New Roman" w:hAnsi="Times New Roman" w:cs="Times New Roman"/>
          <w:bCs/>
          <w:sz w:val="24"/>
          <w:szCs w:val="24"/>
        </w:rPr>
      </w:pPr>
    </w:p>
    <w:p w14:paraId="1073531E" w14:textId="77777777" w:rsidR="003E255A" w:rsidRDefault="003E255A">
      <w:pPr>
        <w:pStyle w:val="Paragraphedeliste"/>
        <w:spacing w:after="0"/>
        <w:ind w:left="0"/>
        <w:jc w:val="both"/>
        <w:rPr>
          <w:rFonts w:ascii="Times New Roman" w:hAnsi="Times New Roman" w:cs="Times New Roman"/>
          <w:bCs/>
          <w:sz w:val="24"/>
          <w:szCs w:val="24"/>
        </w:rPr>
      </w:pPr>
    </w:p>
    <w:p w14:paraId="33485D92" w14:textId="77777777" w:rsidR="003E255A" w:rsidRDefault="00AD4D9D">
      <w:pPr>
        <w:pStyle w:val="Paragraphedeliste"/>
        <w:numPr>
          <w:ilvl w:val="0"/>
          <w:numId w:val="1"/>
        </w:numPr>
        <w:spacing w:after="0"/>
        <w:ind w:left="426" w:hanging="426"/>
        <w:jc w:val="both"/>
        <w:rPr>
          <w:rFonts w:ascii="Times New Roman" w:hAnsi="Times New Roman" w:cs="Times New Roman"/>
          <w:b/>
          <w:sz w:val="24"/>
          <w:szCs w:val="24"/>
        </w:rPr>
      </w:pPr>
      <w:r>
        <w:rPr>
          <w:rFonts w:ascii="Times New Roman" w:hAnsi="Times New Roman" w:cs="Times New Roman"/>
          <w:b/>
          <w:sz w:val="24"/>
          <w:szCs w:val="24"/>
        </w:rPr>
        <w:t>LIVRABLES</w:t>
      </w:r>
    </w:p>
    <w:p w14:paraId="7A3A824D" w14:textId="77777777" w:rsidR="003E255A" w:rsidRDefault="003E255A">
      <w:pPr>
        <w:pStyle w:val="Paragraphedeliste"/>
        <w:spacing w:after="0"/>
        <w:ind w:left="426"/>
        <w:jc w:val="both"/>
        <w:rPr>
          <w:rFonts w:ascii="Times New Roman" w:hAnsi="Times New Roman" w:cs="Times New Roman"/>
          <w:b/>
          <w:sz w:val="8"/>
          <w:szCs w:val="24"/>
        </w:rPr>
      </w:pPr>
    </w:p>
    <w:p w14:paraId="31A5C321" w14:textId="77777777" w:rsidR="003E255A" w:rsidRDefault="00AD4D9D">
      <w:pPr>
        <w:spacing w:after="0"/>
        <w:jc w:val="both"/>
        <w:rPr>
          <w:rFonts w:ascii="Times New Roman" w:hAnsi="Times New Roman" w:cs="Times New Roman"/>
          <w:sz w:val="24"/>
          <w:szCs w:val="24"/>
        </w:rPr>
      </w:pPr>
      <w:r>
        <w:rPr>
          <w:rFonts w:ascii="Times New Roman" w:hAnsi="Times New Roman" w:cs="Times New Roman"/>
          <w:sz w:val="24"/>
          <w:szCs w:val="24"/>
        </w:rPr>
        <w:t>Les principaux livrables attendus sont les rapports de mission.</w:t>
      </w:r>
    </w:p>
    <w:p w14:paraId="3F3B85E8" w14:textId="77777777" w:rsidR="003E255A" w:rsidRDefault="003E255A">
      <w:pPr>
        <w:pStyle w:val="Paragraphedeliste"/>
        <w:tabs>
          <w:tab w:val="left" w:pos="284"/>
        </w:tabs>
        <w:spacing w:after="0"/>
        <w:ind w:left="1080"/>
        <w:jc w:val="both"/>
        <w:rPr>
          <w:rFonts w:ascii="Times New Roman" w:hAnsi="Times New Roman" w:cs="Times New Roman"/>
          <w:b/>
          <w:sz w:val="24"/>
          <w:szCs w:val="24"/>
        </w:rPr>
      </w:pPr>
    </w:p>
    <w:p w14:paraId="698CE29B" w14:textId="77777777" w:rsidR="003E255A" w:rsidRDefault="00AD4D9D">
      <w:pPr>
        <w:pStyle w:val="Paragraphedeliste"/>
        <w:numPr>
          <w:ilvl w:val="0"/>
          <w:numId w:val="1"/>
        </w:numPr>
        <w:tabs>
          <w:tab w:val="left" w:pos="284"/>
        </w:tabs>
        <w:spacing w:after="0"/>
        <w:ind w:hanging="1080"/>
        <w:jc w:val="both"/>
        <w:rPr>
          <w:rFonts w:ascii="Times New Roman" w:hAnsi="Times New Roman" w:cs="Times New Roman"/>
          <w:b/>
          <w:sz w:val="24"/>
          <w:szCs w:val="24"/>
        </w:rPr>
      </w:pPr>
      <w:r>
        <w:rPr>
          <w:rFonts w:ascii="Times New Roman" w:hAnsi="Times New Roman" w:cs="Times New Roman"/>
          <w:b/>
          <w:sz w:val="24"/>
          <w:szCs w:val="24"/>
        </w:rPr>
        <w:t xml:space="preserve"> BUDGET</w:t>
      </w:r>
    </w:p>
    <w:p w14:paraId="5CDE3F88" w14:textId="77777777" w:rsidR="003E255A" w:rsidRDefault="00AD4D9D">
      <w:pPr>
        <w:tabs>
          <w:tab w:val="left" w:pos="284"/>
        </w:tabs>
        <w:spacing w:after="0"/>
        <w:jc w:val="both"/>
        <w:rPr>
          <w:rFonts w:ascii="Times New Roman" w:hAnsi="Times New Roman" w:cs="Times New Roman"/>
          <w:bCs/>
          <w:sz w:val="24"/>
          <w:szCs w:val="24"/>
        </w:rPr>
      </w:pPr>
      <w:r>
        <w:rPr>
          <w:rFonts w:ascii="Times New Roman" w:hAnsi="Times New Roman" w:cs="Times New Roman"/>
          <w:bCs/>
          <w:sz w:val="24"/>
          <w:szCs w:val="24"/>
        </w:rPr>
        <w:t xml:space="preserve">Le budget prévisionnel de cette activité s’élève </w:t>
      </w:r>
      <w:proofErr w:type="gramStart"/>
      <w:r>
        <w:rPr>
          <w:rFonts w:ascii="Times New Roman" w:hAnsi="Times New Roman" w:cs="Times New Roman"/>
          <w:bCs/>
          <w:sz w:val="24"/>
          <w:szCs w:val="24"/>
        </w:rPr>
        <w:t xml:space="preserve">à </w:t>
      </w:r>
      <w:r>
        <w:rPr>
          <w:rFonts w:ascii="Times New Roman" w:hAnsi="Times New Roman" w:cs="Times New Roman"/>
          <w:b/>
          <w:i/>
          <w:sz w:val="24"/>
          <w:szCs w:val="24"/>
        </w:rPr>
        <w:t xml:space="preserve"> dix</w:t>
      </w:r>
      <w:proofErr w:type="gramEnd"/>
      <w:r>
        <w:rPr>
          <w:rFonts w:ascii="Times New Roman" w:hAnsi="Times New Roman" w:cs="Times New Roman"/>
          <w:b/>
          <w:i/>
          <w:sz w:val="24"/>
          <w:szCs w:val="24"/>
        </w:rPr>
        <w:t>-neuf millions neuf cent soixante-dix-sept mille cinquante (</w:t>
      </w:r>
      <w:r>
        <w:rPr>
          <w:rFonts w:ascii="Times New Roman" w:hAnsi="Times New Roman" w:cs="Times New Roman"/>
          <w:b/>
          <w:i/>
          <w:sz w:val="24"/>
          <w:szCs w:val="24"/>
          <w:lang w:val="en-US" w:eastAsia="zh-CN"/>
        </w:rPr>
        <w:t>19.9</w:t>
      </w:r>
      <w:r>
        <w:rPr>
          <w:rFonts w:ascii="Times New Roman" w:hAnsi="Times New Roman" w:cs="Times New Roman"/>
          <w:b/>
          <w:i/>
          <w:sz w:val="24"/>
          <w:szCs w:val="24"/>
          <w:lang w:eastAsia="zh-CN"/>
        </w:rPr>
        <w:t>77</w:t>
      </w:r>
      <w:r>
        <w:rPr>
          <w:rFonts w:ascii="Times New Roman" w:hAnsi="Times New Roman" w:cs="Times New Roman"/>
          <w:b/>
          <w:i/>
          <w:sz w:val="24"/>
          <w:szCs w:val="24"/>
          <w:lang w:val="en-US" w:eastAsia="zh-CN"/>
        </w:rPr>
        <w:t>.</w:t>
      </w:r>
      <w:r>
        <w:rPr>
          <w:rFonts w:ascii="Times New Roman" w:hAnsi="Times New Roman" w:cs="Times New Roman"/>
          <w:b/>
          <w:i/>
          <w:sz w:val="24"/>
          <w:szCs w:val="24"/>
          <w:lang w:eastAsia="zh-CN"/>
        </w:rPr>
        <w:t>050</w:t>
      </w:r>
      <w:r>
        <w:rPr>
          <w:rFonts w:ascii="Times New Roman" w:hAnsi="Times New Roman" w:cs="Times New Roman"/>
          <w:b/>
          <w:i/>
          <w:sz w:val="24"/>
          <w:szCs w:val="24"/>
        </w:rPr>
        <w:t>) FCFA</w:t>
      </w:r>
      <w:r>
        <w:rPr>
          <w:rFonts w:ascii="Times New Roman" w:hAnsi="Times New Roman" w:cs="Times New Roman"/>
          <w:bCs/>
          <w:sz w:val="24"/>
          <w:szCs w:val="24"/>
        </w:rPr>
        <w:t xml:space="preserve"> (tableau4).</w:t>
      </w:r>
    </w:p>
    <w:p w14:paraId="55381B79" w14:textId="77777777" w:rsidR="003E255A" w:rsidRDefault="003E255A">
      <w:pPr>
        <w:pStyle w:val="Paragraphedeliste"/>
        <w:tabs>
          <w:tab w:val="left" w:pos="284"/>
        </w:tabs>
        <w:spacing w:after="0"/>
        <w:ind w:left="0"/>
        <w:jc w:val="both"/>
        <w:rPr>
          <w:rFonts w:ascii="Times New Roman" w:hAnsi="Times New Roman" w:cs="Times New Roman"/>
          <w:bCs/>
          <w:sz w:val="24"/>
          <w:szCs w:val="24"/>
        </w:rPr>
      </w:pPr>
    </w:p>
    <w:p w14:paraId="6482CD57" w14:textId="77777777" w:rsidR="003E255A" w:rsidRDefault="00AD4D9D">
      <w:pPr>
        <w:pStyle w:val="Paragraphedeliste"/>
        <w:tabs>
          <w:tab w:val="left" w:pos="284"/>
        </w:tabs>
        <w:spacing w:after="0"/>
        <w:ind w:left="0"/>
        <w:jc w:val="both"/>
        <w:rPr>
          <w:rFonts w:ascii="Times New Roman" w:hAnsi="Times New Roman" w:cs="Times New Roman"/>
          <w:b/>
          <w:sz w:val="24"/>
          <w:szCs w:val="24"/>
        </w:rPr>
      </w:pPr>
      <w:r>
        <w:rPr>
          <w:rFonts w:ascii="Times New Roman" w:hAnsi="Times New Roman" w:cs="Times New Roman"/>
          <w:b/>
          <w:sz w:val="24"/>
          <w:szCs w:val="24"/>
          <w:u w:val="single"/>
        </w:rPr>
        <w:t xml:space="preserve">Tableau 4 </w:t>
      </w:r>
      <w:r>
        <w:rPr>
          <w:rFonts w:ascii="Times New Roman" w:hAnsi="Times New Roman" w:cs="Times New Roman"/>
          <w:b/>
          <w:sz w:val="24"/>
          <w:szCs w:val="24"/>
        </w:rPr>
        <w:t xml:space="preserve">: activités et budget </w:t>
      </w:r>
    </w:p>
    <w:p w14:paraId="090C8163" w14:textId="77777777" w:rsidR="003E255A" w:rsidRDefault="003E255A">
      <w:pPr>
        <w:pStyle w:val="Paragraphedeliste"/>
        <w:tabs>
          <w:tab w:val="left" w:pos="284"/>
        </w:tabs>
        <w:spacing w:after="0"/>
        <w:ind w:left="0"/>
        <w:jc w:val="both"/>
        <w:rPr>
          <w:rFonts w:ascii="Times New Roman" w:hAnsi="Times New Roman" w:cs="Times New Roman"/>
          <w:bCs/>
          <w:sz w:val="24"/>
          <w:szCs w:val="24"/>
        </w:rPr>
      </w:pPr>
    </w:p>
    <w:p w14:paraId="3FCC7354" w14:textId="77777777" w:rsidR="003E255A" w:rsidRDefault="003E255A">
      <w:pPr>
        <w:pStyle w:val="Paragraphedeliste"/>
        <w:tabs>
          <w:tab w:val="left" w:pos="284"/>
        </w:tabs>
        <w:spacing w:after="0"/>
        <w:ind w:left="0"/>
        <w:jc w:val="both"/>
        <w:rPr>
          <w:rFonts w:ascii="Times New Roman" w:hAnsi="Times New Roman" w:cs="Times New Roman"/>
          <w:bCs/>
          <w:sz w:val="24"/>
          <w:szCs w:val="24"/>
        </w:rPr>
      </w:pPr>
    </w:p>
    <w:tbl>
      <w:tblPr>
        <w:tblW w:w="10278" w:type="dxa"/>
        <w:tblInd w:w="98" w:type="dxa"/>
        <w:tblLook w:val="04A0" w:firstRow="1" w:lastRow="0" w:firstColumn="1" w:lastColumn="0" w:noHBand="0" w:noVBand="1"/>
      </w:tblPr>
      <w:tblGrid>
        <w:gridCol w:w="4491"/>
        <w:gridCol w:w="1414"/>
        <w:gridCol w:w="1323"/>
        <w:gridCol w:w="1159"/>
        <w:gridCol w:w="1891"/>
      </w:tblGrid>
      <w:tr w:rsidR="003E255A" w14:paraId="70AAF3D8" w14:textId="77777777">
        <w:trPr>
          <w:trHeight w:val="593"/>
        </w:trPr>
        <w:tc>
          <w:tcPr>
            <w:tcW w:w="4607" w:type="dxa"/>
            <w:tcBorders>
              <w:top w:val="single" w:sz="2" w:space="0" w:color="000000"/>
              <w:left w:val="single" w:sz="2" w:space="0" w:color="000000"/>
              <w:bottom w:val="single" w:sz="2" w:space="0" w:color="000000"/>
              <w:right w:val="single" w:sz="2" w:space="0" w:color="000000"/>
            </w:tcBorders>
            <w:shd w:val="clear" w:color="auto" w:fill="F2F2F2"/>
            <w:vAlign w:val="center"/>
          </w:tcPr>
          <w:p w14:paraId="2171387B" w14:textId="77777777" w:rsidR="003E255A" w:rsidRDefault="00AD4D9D">
            <w:pPr>
              <w:jc w:val="center"/>
              <w:textAlignment w:val="center"/>
              <w:rPr>
                <w:rFonts w:ascii="Times New Roman" w:hAnsi="Times New Roman" w:cs="Times New Roman"/>
                <w:b/>
                <w:bCs/>
                <w:color w:val="000000"/>
              </w:rPr>
            </w:pPr>
            <w:proofErr w:type="spellStart"/>
            <w:r>
              <w:rPr>
                <w:rFonts w:ascii="Times New Roman" w:eastAsia="SimSun" w:hAnsi="Times New Roman" w:cs="Times New Roman"/>
                <w:b/>
                <w:bCs/>
                <w:color w:val="000000"/>
                <w:lang w:val="en-US" w:eastAsia="zh-CN" w:bidi="ar"/>
              </w:rPr>
              <w:t>Désignation</w:t>
            </w:r>
            <w:proofErr w:type="spellEnd"/>
          </w:p>
        </w:tc>
        <w:tc>
          <w:tcPr>
            <w:tcW w:w="1250" w:type="dxa"/>
            <w:tcBorders>
              <w:top w:val="single" w:sz="2" w:space="0" w:color="000000"/>
              <w:left w:val="single" w:sz="2" w:space="0" w:color="000000"/>
              <w:bottom w:val="single" w:sz="2" w:space="0" w:color="000000"/>
              <w:right w:val="single" w:sz="2" w:space="0" w:color="000000"/>
            </w:tcBorders>
            <w:shd w:val="clear" w:color="auto" w:fill="F2F2F2"/>
            <w:vAlign w:val="center"/>
          </w:tcPr>
          <w:p w14:paraId="0F908DCB" w14:textId="77777777" w:rsidR="003E255A" w:rsidRDefault="00AD4D9D">
            <w:pPr>
              <w:jc w:val="center"/>
              <w:textAlignment w:val="center"/>
              <w:rPr>
                <w:rFonts w:ascii="Times New Roman" w:hAnsi="Times New Roman" w:cs="Times New Roman"/>
                <w:b/>
                <w:bCs/>
                <w:color w:val="000000"/>
              </w:rPr>
            </w:pPr>
            <w:proofErr w:type="spellStart"/>
            <w:r>
              <w:rPr>
                <w:rFonts w:ascii="Times New Roman" w:eastAsia="SimSun" w:hAnsi="Times New Roman" w:cs="Times New Roman"/>
                <w:b/>
                <w:bCs/>
                <w:color w:val="000000"/>
                <w:lang w:val="en-US" w:eastAsia="zh-CN" w:bidi="ar"/>
              </w:rPr>
              <w:t>Unité</w:t>
            </w:r>
            <w:proofErr w:type="spellEnd"/>
          </w:p>
        </w:tc>
        <w:tc>
          <w:tcPr>
            <w:tcW w:w="1337" w:type="dxa"/>
            <w:tcBorders>
              <w:top w:val="single" w:sz="2" w:space="0" w:color="000000"/>
              <w:left w:val="single" w:sz="2" w:space="0" w:color="000000"/>
              <w:bottom w:val="single" w:sz="2" w:space="0" w:color="000000"/>
              <w:right w:val="single" w:sz="2" w:space="0" w:color="000000"/>
            </w:tcBorders>
            <w:shd w:val="clear" w:color="auto" w:fill="F2F2F2"/>
            <w:vAlign w:val="center"/>
          </w:tcPr>
          <w:p w14:paraId="379C66AF" w14:textId="77777777" w:rsidR="003E255A" w:rsidRDefault="00AD4D9D">
            <w:pPr>
              <w:jc w:val="center"/>
              <w:textAlignment w:val="center"/>
              <w:rPr>
                <w:rFonts w:ascii="Times New Roman" w:hAnsi="Times New Roman" w:cs="Times New Roman"/>
                <w:b/>
                <w:bCs/>
                <w:color w:val="000000"/>
              </w:rPr>
            </w:pPr>
            <w:r>
              <w:rPr>
                <w:rFonts w:ascii="Times New Roman" w:eastAsia="SimSun" w:hAnsi="Times New Roman" w:cs="Times New Roman"/>
                <w:b/>
                <w:bCs/>
                <w:color w:val="000000"/>
                <w:lang w:val="en-US" w:eastAsia="zh-CN" w:bidi="ar"/>
              </w:rPr>
              <w:t xml:space="preserve">Prix </w:t>
            </w:r>
            <w:proofErr w:type="spellStart"/>
            <w:r>
              <w:rPr>
                <w:rFonts w:ascii="Times New Roman" w:eastAsia="SimSun" w:hAnsi="Times New Roman" w:cs="Times New Roman"/>
                <w:b/>
                <w:bCs/>
                <w:color w:val="000000"/>
                <w:lang w:val="en-US" w:eastAsia="zh-CN" w:bidi="ar"/>
              </w:rPr>
              <w:t>Unitaire</w:t>
            </w:r>
            <w:proofErr w:type="spellEnd"/>
          </w:p>
        </w:tc>
        <w:tc>
          <w:tcPr>
            <w:tcW w:w="1164" w:type="dxa"/>
            <w:tcBorders>
              <w:top w:val="single" w:sz="2" w:space="0" w:color="000000"/>
              <w:left w:val="single" w:sz="2" w:space="0" w:color="000000"/>
              <w:bottom w:val="single" w:sz="2" w:space="0" w:color="000000"/>
              <w:right w:val="single" w:sz="2" w:space="0" w:color="000000"/>
            </w:tcBorders>
            <w:shd w:val="clear" w:color="auto" w:fill="F2F2F2"/>
            <w:vAlign w:val="center"/>
          </w:tcPr>
          <w:p w14:paraId="061C1B6C" w14:textId="77777777" w:rsidR="003E255A" w:rsidRDefault="00AD4D9D">
            <w:pPr>
              <w:jc w:val="center"/>
              <w:textAlignment w:val="center"/>
              <w:rPr>
                <w:rFonts w:ascii="Times New Roman" w:hAnsi="Times New Roman" w:cs="Times New Roman"/>
                <w:b/>
                <w:bCs/>
                <w:color w:val="000000"/>
              </w:rPr>
            </w:pPr>
            <w:proofErr w:type="spellStart"/>
            <w:r>
              <w:rPr>
                <w:rFonts w:ascii="Times New Roman" w:eastAsia="SimSun" w:hAnsi="Times New Roman" w:cs="Times New Roman"/>
                <w:b/>
                <w:bCs/>
                <w:color w:val="000000"/>
                <w:lang w:val="en-US" w:eastAsia="zh-CN" w:bidi="ar"/>
              </w:rPr>
              <w:t>Quantité</w:t>
            </w:r>
            <w:proofErr w:type="spellEnd"/>
          </w:p>
        </w:tc>
        <w:tc>
          <w:tcPr>
            <w:tcW w:w="1920" w:type="dxa"/>
            <w:tcBorders>
              <w:top w:val="single" w:sz="2" w:space="0" w:color="000000"/>
              <w:left w:val="single" w:sz="2" w:space="0" w:color="000000"/>
              <w:bottom w:val="single" w:sz="2" w:space="0" w:color="000000"/>
              <w:right w:val="single" w:sz="2" w:space="0" w:color="000000"/>
            </w:tcBorders>
            <w:shd w:val="clear" w:color="auto" w:fill="F2F2F2"/>
            <w:vAlign w:val="center"/>
          </w:tcPr>
          <w:p w14:paraId="7F54BB86" w14:textId="77777777" w:rsidR="003E255A" w:rsidRDefault="00AD4D9D">
            <w:pPr>
              <w:jc w:val="center"/>
              <w:textAlignment w:val="center"/>
              <w:rPr>
                <w:rFonts w:ascii="Times New Roman" w:hAnsi="Times New Roman" w:cs="Times New Roman"/>
                <w:b/>
                <w:bCs/>
                <w:color w:val="000000"/>
              </w:rPr>
            </w:pPr>
            <w:proofErr w:type="spellStart"/>
            <w:r>
              <w:rPr>
                <w:rFonts w:ascii="Times New Roman" w:eastAsia="SimSun" w:hAnsi="Times New Roman" w:cs="Times New Roman"/>
                <w:b/>
                <w:bCs/>
                <w:color w:val="000000"/>
                <w:lang w:val="en-US" w:eastAsia="zh-CN" w:bidi="ar"/>
              </w:rPr>
              <w:t>Montant</w:t>
            </w:r>
            <w:proofErr w:type="spellEnd"/>
            <w:r>
              <w:rPr>
                <w:rFonts w:ascii="Times New Roman" w:eastAsia="SimSun" w:hAnsi="Times New Roman" w:cs="Times New Roman"/>
                <w:b/>
                <w:bCs/>
                <w:color w:val="000000"/>
                <w:lang w:val="en-US" w:eastAsia="zh-CN" w:bidi="ar"/>
              </w:rPr>
              <w:t xml:space="preserve"> (</w:t>
            </w:r>
            <w:proofErr w:type="spellStart"/>
            <w:r>
              <w:rPr>
                <w:rFonts w:ascii="Times New Roman" w:eastAsia="SimSun" w:hAnsi="Times New Roman" w:cs="Times New Roman"/>
                <w:b/>
                <w:bCs/>
                <w:color w:val="000000"/>
                <w:lang w:val="en-US" w:eastAsia="zh-CN" w:bidi="ar"/>
              </w:rPr>
              <w:t>Fcfa</w:t>
            </w:r>
            <w:proofErr w:type="spellEnd"/>
            <w:r>
              <w:rPr>
                <w:rFonts w:ascii="Times New Roman" w:eastAsia="SimSun" w:hAnsi="Times New Roman" w:cs="Times New Roman"/>
                <w:b/>
                <w:bCs/>
                <w:color w:val="000000"/>
                <w:lang w:val="en-US" w:eastAsia="zh-CN" w:bidi="ar"/>
              </w:rPr>
              <w:t>)</w:t>
            </w:r>
          </w:p>
        </w:tc>
      </w:tr>
      <w:tr w:rsidR="003E255A" w14:paraId="2EBCCEAA" w14:textId="77777777">
        <w:trPr>
          <w:trHeight w:val="299"/>
        </w:trPr>
        <w:tc>
          <w:tcPr>
            <w:tcW w:w="0" w:type="auto"/>
            <w:gridSpan w:val="5"/>
            <w:tcBorders>
              <w:top w:val="single" w:sz="2" w:space="0" w:color="000000"/>
              <w:left w:val="single" w:sz="2" w:space="0" w:color="000000"/>
              <w:bottom w:val="single" w:sz="2" w:space="0" w:color="000000"/>
              <w:right w:val="single" w:sz="2" w:space="0" w:color="000000"/>
            </w:tcBorders>
            <w:shd w:val="clear" w:color="auto" w:fill="auto"/>
            <w:noWrap/>
            <w:vAlign w:val="center"/>
          </w:tcPr>
          <w:p w14:paraId="6959A286" w14:textId="77777777" w:rsidR="003E255A" w:rsidRDefault="00AD4D9D">
            <w:pPr>
              <w:jc w:val="center"/>
              <w:textAlignment w:val="center"/>
              <w:rPr>
                <w:rFonts w:ascii="Times New Roman" w:hAnsi="Times New Roman" w:cs="Times New Roman"/>
                <w:b/>
                <w:bCs/>
                <w:color w:val="000000"/>
              </w:rPr>
            </w:pPr>
            <w:r>
              <w:rPr>
                <w:rFonts w:ascii="Times New Roman" w:eastAsia="SimSun" w:hAnsi="Times New Roman" w:cs="Times New Roman"/>
                <w:b/>
                <w:bCs/>
                <w:color w:val="000000"/>
                <w:lang w:val="en-US" w:eastAsia="zh-CN" w:bidi="ar"/>
              </w:rPr>
              <w:t xml:space="preserve">Mise à jour de </w:t>
            </w:r>
            <w:proofErr w:type="spellStart"/>
            <w:r>
              <w:rPr>
                <w:rFonts w:ascii="Times New Roman" w:eastAsia="SimSun" w:hAnsi="Times New Roman" w:cs="Times New Roman"/>
                <w:b/>
                <w:bCs/>
                <w:color w:val="000000"/>
                <w:lang w:val="en-US" w:eastAsia="zh-CN" w:bidi="ar"/>
              </w:rPr>
              <w:t>l'outil</w:t>
            </w:r>
            <w:proofErr w:type="spellEnd"/>
            <w:r>
              <w:rPr>
                <w:rFonts w:ascii="Times New Roman" w:eastAsia="SimSun" w:hAnsi="Times New Roman" w:cs="Times New Roman"/>
                <w:b/>
                <w:bCs/>
                <w:color w:val="000000"/>
                <w:lang w:val="en-US" w:eastAsia="zh-CN" w:bidi="ar"/>
              </w:rPr>
              <w:t xml:space="preserve"> de </w:t>
            </w:r>
            <w:proofErr w:type="spellStart"/>
            <w:r>
              <w:rPr>
                <w:rFonts w:ascii="Times New Roman" w:eastAsia="SimSun" w:hAnsi="Times New Roman" w:cs="Times New Roman"/>
                <w:b/>
                <w:bCs/>
                <w:color w:val="000000"/>
                <w:lang w:val="en-US" w:eastAsia="zh-CN" w:bidi="ar"/>
              </w:rPr>
              <w:t>collecte</w:t>
            </w:r>
            <w:proofErr w:type="spellEnd"/>
            <w:r>
              <w:rPr>
                <w:rFonts w:ascii="Times New Roman" w:eastAsia="SimSun" w:hAnsi="Times New Roman" w:cs="Times New Roman"/>
                <w:b/>
                <w:bCs/>
                <w:color w:val="000000"/>
                <w:lang w:val="en-US" w:eastAsia="zh-CN" w:bidi="ar"/>
              </w:rPr>
              <w:t xml:space="preserve"> des </w:t>
            </w:r>
            <w:proofErr w:type="spellStart"/>
            <w:r>
              <w:rPr>
                <w:rFonts w:ascii="Times New Roman" w:eastAsia="SimSun" w:hAnsi="Times New Roman" w:cs="Times New Roman"/>
                <w:b/>
                <w:bCs/>
                <w:color w:val="000000"/>
                <w:lang w:val="en-US" w:eastAsia="zh-CN" w:bidi="ar"/>
              </w:rPr>
              <w:t>données</w:t>
            </w:r>
            <w:proofErr w:type="spellEnd"/>
            <w:r>
              <w:rPr>
                <w:rFonts w:ascii="Times New Roman" w:eastAsia="SimSun" w:hAnsi="Times New Roman" w:cs="Times New Roman"/>
                <w:b/>
                <w:bCs/>
                <w:color w:val="000000"/>
                <w:lang w:val="en-US" w:eastAsia="zh-CN" w:bidi="ar"/>
              </w:rPr>
              <w:t xml:space="preserve"> de </w:t>
            </w:r>
            <w:proofErr w:type="spellStart"/>
            <w:r>
              <w:rPr>
                <w:rFonts w:ascii="Times New Roman" w:eastAsia="SimSun" w:hAnsi="Times New Roman" w:cs="Times New Roman"/>
                <w:b/>
                <w:bCs/>
                <w:color w:val="000000"/>
                <w:lang w:val="en-US" w:eastAsia="zh-CN" w:bidi="ar"/>
              </w:rPr>
              <w:t>reboisement</w:t>
            </w:r>
            <w:proofErr w:type="spellEnd"/>
            <w:r>
              <w:rPr>
                <w:rFonts w:ascii="Times New Roman" w:eastAsia="SimSun" w:hAnsi="Times New Roman" w:cs="Times New Roman"/>
                <w:b/>
                <w:bCs/>
                <w:color w:val="000000"/>
                <w:lang w:val="en-US" w:eastAsia="zh-CN" w:bidi="ar"/>
              </w:rPr>
              <w:t xml:space="preserve"> 2023</w:t>
            </w:r>
          </w:p>
        </w:tc>
      </w:tr>
      <w:tr w:rsidR="003E255A" w14:paraId="117A0DAF" w14:textId="77777777">
        <w:trPr>
          <w:trHeight w:val="299"/>
        </w:trPr>
        <w:tc>
          <w:tcPr>
            <w:tcW w:w="460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C511D63" w14:textId="77777777" w:rsidR="003E255A" w:rsidRDefault="00AD4D9D">
            <w:pP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 xml:space="preserve">Prestation du </w:t>
            </w:r>
            <w:proofErr w:type="spellStart"/>
            <w:r>
              <w:rPr>
                <w:rFonts w:ascii="Times New Roman" w:eastAsia="SimSun" w:hAnsi="Times New Roman" w:cs="Times New Roman"/>
                <w:color w:val="000000"/>
                <w:lang w:val="en-US" w:eastAsia="zh-CN" w:bidi="ar"/>
              </w:rPr>
              <w:t>programmeur</w:t>
            </w:r>
            <w:proofErr w:type="spellEnd"/>
            <w:r>
              <w:rPr>
                <w:rFonts w:ascii="Times New Roman" w:eastAsia="SimSun" w:hAnsi="Times New Roman" w:cs="Times New Roman"/>
                <w:color w:val="000000"/>
                <w:lang w:val="en-US" w:eastAsia="zh-CN" w:bidi="ar"/>
              </w:rPr>
              <w:t xml:space="preserve"> de </w:t>
            </w:r>
            <w:proofErr w:type="spellStart"/>
            <w:r>
              <w:rPr>
                <w:rFonts w:ascii="Times New Roman" w:eastAsia="SimSun" w:hAnsi="Times New Roman" w:cs="Times New Roman"/>
                <w:color w:val="000000"/>
                <w:lang w:val="en-US" w:eastAsia="zh-CN" w:bidi="ar"/>
              </w:rPr>
              <w:t>l'outil</w:t>
            </w:r>
            <w:proofErr w:type="spellEnd"/>
          </w:p>
        </w:tc>
        <w:tc>
          <w:tcPr>
            <w:tcW w:w="12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EE11955" w14:textId="77777777" w:rsidR="003E255A" w:rsidRDefault="00AD4D9D">
            <w:pPr>
              <w:jc w:val="center"/>
              <w:textAlignment w:val="center"/>
              <w:rPr>
                <w:rFonts w:ascii="Times New Roman" w:hAnsi="Times New Roman" w:cs="Times New Roman"/>
                <w:color w:val="000000"/>
              </w:rPr>
            </w:pPr>
            <w:proofErr w:type="spellStart"/>
            <w:r>
              <w:rPr>
                <w:rFonts w:ascii="Times New Roman" w:eastAsia="SimSun" w:hAnsi="Times New Roman" w:cs="Times New Roman"/>
                <w:color w:val="000000"/>
                <w:lang w:val="en-US" w:eastAsia="zh-CN" w:bidi="ar"/>
              </w:rPr>
              <w:t>programmeur</w:t>
            </w:r>
            <w:proofErr w:type="spellEnd"/>
          </w:p>
        </w:tc>
        <w:tc>
          <w:tcPr>
            <w:tcW w:w="133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C95BED3" w14:textId="77777777" w:rsidR="003E255A" w:rsidRDefault="00AD4D9D">
            <w:pPr>
              <w:jc w:val="center"/>
              <w:textAlignment w:val="center"/>
              <w:rPr>
                <w:rFonts w:ascii="Times New Roman" w:hAnsi="Times New Roman" w:cs="Times New Roman"/>
                <w:color w:val="000000"/>
              </w:rPr>
            </w:pPr>
            <w:proofErr w:type="spellStart"/>
            <w:r>
              <w:rPr>
                <w:rFonts w:ascii="Times New Roman" w:eastAsia="SimSun" w:hAnsi="Times New Roman" w:cs="Times New Roman"/>
                <w:color w:val="000000"/>
                <w:lang w:val="en-US" w:eastAsia="zh-CN" w:bidi="ar"/>
              </w:rPr>
              <w:t>forfait</w:t>
            </w:r>
            <w:proofErr w:type="spellEnd"/>
          </w:p>
        </w:tc>
        <w:tc>
          <w:tcPr>
            <w:tcW w:w="116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7C682B0"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1000000</w:t>
            </w:r>
          </w:p>
        </w:tc>
        <w:tc>
          <w:tcPr>
            <w:tcW w:w="192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5907235" w14:textId="713A18C6" w:rsidR="003E255A" w:rsidRDefault="00AD4D9D">
            <w:pPr>
              <w:jc w:val="right"/>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1</w:t>
            </w:r>
            <w:del w:id="40" w:author="hp" w:date="2023-05-20T19:22:00Z">
              <w:r w:rsidDel="007A629C">
                <w:rPr>
                  <w:rFonts w:ascii="Times New Roman" w:eastAsia="SimSun" w:hAnsi="Times New Roman" w:cs="Times New Roman"/>
                  <w:color w:val="000000"/>
                  <w:lang w:val="en-US" w:eastAsia="zh-CN" w:bidi="ar"/>
                </w:rPr>
                <w:delText>.</w:delText>
              </w:r>
            </w:del>
            <w:ins w:id="41" w:author="hp" w:date="2023-05-20T19:22:00Z">
              <w:r w:rsidR="007A629C">
                <w:rPr>
                  <w:rFonts w:ascii="Times New Roman" w:eastAsia="SimSun" w:hAnsi="Times New Roman" w:cs="Times New Roman"/>
                  <w:color w:val="000000"/>
                  <w:lang w:val="en-US" w:eastAsia="zh-CN" w:bidi="ar"/>
                </w:rPr>
                <w:t xml:space="preserve"> </w:t>
              </w:r>
            </w:ins>
            <w:r>
              <w:rPr>
                <w:rFonts w:ascii="Times New Roman" w:eastAsia="SimSun" w:hAnsi="Times New Roman" w:cs="Times New Roman"/>
                <w:color w:val="000000"/>
                <w:lang w:val="en-US" w:eastAsia="zh-CN" w:bidi="ar"/>
              </w:rPr>
              <w:t>000</w:t>
            </w:r>
            <w:del w:id="42" w:author="hp" w:date="2023-05-20T19:22:00Z">
              <w:r w:rsidDel="007A629C">
                <w:rPr>
                  <w:rFonts w:ascii="Times New Roman" w:eastAsia="SimSun" w:hAnsi="Times New Roman" w:cs="Times New Roman"/>
                  <w:color w:val="000000"/>
                  <w:lang w:val="en-US" w:eastAsia="zh-CN" w:bidi="ar"/>
                </w:rPr>
                <w:delText>.</w:delText>
              </w:r>
            </w:del>
            <w:ins w:id="43" w:author="hp" w:date="2023-05-20T19:22:00Z">
              <w:r w:rsidR="007A629C">
                <w:rPr>
                  <w:rFonts w:ascii="Times New Roman" w:eastAsia="SimSun" w:hAnsi="Times New Roman" w:cs="Times New Roman"/>
                  <w:color w:val="000000"/>
                  <w:lang w:val="en-US" w:eastAsia="zh-CN" w:bidi="ar"/>
                </w:rPr>
                <w:t xml:space="preserve"> </w:t>
              </w:r>
            </w:ins>
            <w:r>
              <w:rPr>
                <w:rFonts w:ascii="Times New Roman" w:eastAsia="SimSun" w:hAnsi="Times New Roman" w:cs="Times New Roman"/>
                <w:color w:val="000000"/>
                <w:lang w:val="en-US" w:eastAsia="zh-CN" w:bidi="ar"/>
              </w:rPr>
              <w:t>000</w:t>
            </w:r>
          </w:p>
        </w:tc>
      </w:tr>
      <w:tr w:rsidR="003E255A" w14:paraId="43063A6A" w14:textId="77777777">
        <w:trPr>
          <w:trHeight w:val="299"/>
        </w:trPr>
        <w:tc>
          <w:tcPr>
            <w:tcW w:w="8358" w:type="dxa"/>
            <w:gridSpan w:val="4"/>
            <w:tcBorders>
              <w:top w:val="single" w:sz="2" w:space="0" w:color="000000"/>
              <w:left w:val="single" w:sz="2" w:space="0" w:color="000000"/>
              <w:bottom w:val="single" w:sz="2" w:space="0" w:color="000000"/>
              <w:right w:val="single" w:sz="2" w:space="0" w:color="000000"/>
            </w:tcBorders>
            <w:shd w:val="clear" w:color="auto" w:fill="auto"/>
            <w:vAlign w:val="center"/>
          </w:tcPr>
          <w:p w14:paraId="126BAF6B" w14:textId="77777777" w:rsidR="003E255A" w:rsidRDefault="00AD4D9D">
            <w:pPr>
              <w:jc w:val="center"/>
              <w:textAlignment w:val="center"/>
              <w:rPr>
                <w:rFonts w:ascii="Times New Roman" w:hAnsi="Times New Roman" w:cs="Times New Roman"/>
                <w:b/>
                <w:bCs/>
                <w:i/>
                <w:iCs/>
                <w:color w:val="000000"/>
              </w:rPr>
            </w:pPr>
            <w:r>
              <w:rPr>
                <w:rFonts w:ascii="Times New Roman" w:eastAsia="SimSun" w:hAnsi="Times New Roman" w:cs="Times New Roman"/>
                <w:b/>
                <w:bCs/>
                <w:i/>
                <w:iCs/>
                <w:color w:val="000000"/>
                <w:lang w:val="en-US" w:eastAsia="zh-CN" w:bidi="ar"/>
              </w:rPr>
              <w:t>Sous-total 1</w:t>
            </w:r>
          </w:p>
        </w:tc>
        <w:tc>
          <w:tcPr>
            <w:tcW w:w="1920" w:type="dxa"/>
            <w:tcBorders>
              <w:top w:val="single" w:sz="2" w:space="0" w:color="000000"/>
              <w:left w:val="single" w:sz="2" w:space="0" w:color="000000"/>
              <w:bottom w:val="single" w:sz="2" w:space="0" w:color="000000"/>
              <w:right w:val="single" w:sz="2" w:space="0" w:color="000000"/>
            </w:tcBorders>
            <w:shd w:val="clear" w:color="auto" w:fill="FFF2CC"/>
            <w:vAlign w:val="center"/>
          </w:tcPr>
          <w:p w14:paraId="4835623B" w14:textId="4D9877BB" w:rsidR="003E255A" w:rsidRDefault="00AD4D9D">
            <w:pPr>
              <w:jc w:val="right"/>
              <w:textAlignment w:val="center"/>
              <w:rPr>
                <w:rFonts w:ascii="Times New Roman" w:hAnsi="Times New Roman" w:cs="Times New Roman"/>
                <w:b/>
                <w:bCs/>
                <w:i/>
                <w:iCs/>
                <w:color w:val="000000"/>
              </w:rPr>
            </w:pPr>
            <w:r>
              <w:rPr>
                <w:rFonts w:ascii="Times New Roman" w:eastAsia="SimSun" w:hAnsi="Times New Roman" w:cs="Times New Roman"/>
                <w:b/>
                <w:bCs/>
                <w:i/>
                <w:iCs/>
                <w:color w:val="000000"/>
                <w:lang w:val="en-US" w:eastAsia="zh-CN" w:bidi="ar"/>
              </w:rPr>
              <w:t>1</w:t>
            </w:r>
            <w:del w:id="44" w:author="hp" w:date="2023-05-20T19:22:00Z">
              <w:r w:rsidDel="007A629C">
                <w:rPr>
                  <w:rFonts w:ascii="Times New Roman" w:eastAsia="SimSun" w:hAnsi="Times New Roman" w:cs="Times New Roman"/>
                  <w:b/>
                  <w:bCs/>
                  <w:i/>
                  <w:iCs/>
                  <w:color w:val="000000"/>
                  <w:lang w:val="en-US" w:eastAsia="zh-CN" w:bidi="ar"/>
                </w:rPr>
                <w:delText>.</w:delText>
              </w:r>
            </w:del>
            <w:ins w:id="45" w:author="hp" w:date="2023-05-20T19:22:00Z">
              <w:r w:rsidR="007A629C">
                <w:rPr>
                  <w:rFonts w:ascii="Times New Roman" w:eastAsia="SimSun" w:hAnsi="Times New Roman" w:cs="Times New Roman"/>
                  <w:b/>
                  <w:bCs/>
                  <w:i/>
                  <w:iCs/>
                  <w:color w:val="000000"/>
                  <w:lang w:val="en-US" w:eastAsia="zh-CN" w:bidi="ar"/>
                </w:rPr>
                <w:t xml:space="preserve"> </w:t>
              </w:r>
            </w:ins>
            <w:r>
              <w:rPr>
                <w:rFonts w:ascii="Times New Roman" w:eastAsia="SimSun" w:hAnsi="Times New Roman" w:cs="Times New Roman"/>
                <w:b/>
                <w:bCs/>
                <w:i/>
                <w:iCs/>
                <w:color w:val="000000"/>
                <w:lang w:val="en-US" w:eastAsia="zh-CN" w:bidi="ar"/>
              </w:rPr>
              <w:t>000</w:t>
            </w:r>
            <w:del w:id="46" w:author="hp" w:date="2023-05-20T19:21:00Z">
              <w:r w:rsidDel="007A629C">
                <w:rPr>
                  <w:rFonts w:ascii="Times New Roman" w:eastAsia="SimSun" w:hAnsi="Times New Roman" w:cs="Times New Roman"/>
                  <w:b/>
                  <w:bCs/>
                  <w:i/>
                  <w:iCs/>
                  <w:color w:val="000000"/>
                  <w:lang w:val="en-US" w:eastAsia="zh-CN" w:bidi="ar"/>
                </w:rPr>
                <w:delText>.</w:delText>
              </w:r>
            </w:del>
            <w:ins w:id="47" w:author="hp" w:date="2023-05-20T19:22:00Z">
              <w:r w:rsidR="007A629C">
                <w:rPr>
                  <w:rFonts w:ascii="Times New Roman" w:eastAsia="SimSun" w:hAnsi="Times New Roman" w:cs="Times New Roman"/>
                  <w:b/>
                  <w:bCs/>
                  <w:i/>
                  <w:iCs/>
                  <w:color w:val="000000"/>
                  <w:lang w:val="en-US" w:eastAsia="zh-CN" w:bidi="ar"/>
                </w:rPr>
                <w:t xml:space="preserve"> </w:t>
              </w:r>
            </w:ins>
            <w:r>
              <w:rPr>
                <w:rFonts w:ascii="Times New Roman" w:eastAsia="SimSun" w:hAnsi="Times New Roman" w:cs="Times New Roman"/>
                <w:b/>
                <w:bCs/>
                <w:i/>
                <w:iCs/>
                <w:color w:val="000000"/>
                <w:lang w:val="en-US" w:eastAsia="zh-CN" w:bidi="ar"/>
              </w:rPr>
              <w:t>000</w:t>
            </w:r>
          </w:p>
        </w:tc>
      </w:tr>
      <w:tr w:rsidR="003E255A" w14:paraId="36AF4370" w14:textId="77777777">
        <w:trPr>
          <w:trHeight w:val="299"/>
        </w:trPr>
        <w:tc>
          <w:tcPr>
            <w:tcW w:w="0" w:type="auto"/>
            <w:gridSpan w:val="5"/>
            <w:tcBorders>
              <w:top w:val="single" w:sz="2" w:space="0" w:color="000000"/>
              <w:left w:val="single" w:sz="2" w:space="0" w:color="000000"/>
              <w:bottom w:val="single" w:sz="2" w:space="0" w:color="000000"/>
              <w:right w:val="single" w:sz="2" w:space="0" w:color="000000"/>
            </w:tcBorders>
            <w:shd w:val="clear" w:color="auto" w:fill="auto"/>
            <w:noWrap/>
            <w:vAlign w:val="bottom"/>
          </w:tcPr>
          <w:p w14:paraId="60FBCB33" w14:textId="77777777" w:rsidR="003E255A" w:rsidRDefault="00AD4D9D">
            <w:pPr>
              <w:jc w:val="center"/>
              <w:textAlignment w:val="bottom"/>
              <w:rPr>
                <w:rFonts w:ascii="Times New Roman" w:hAnsi="Times New Roman" w:cs="Times New Roman"/>
                <w:b/>
                <w:bCs/>
                <w:color w:val="000000"/>
              </w:rPr>
            </w:pPr>
            <w:r>
              <w:rPr>
                <w:rFonts w:ascii="Times New Roman" w:eastAsia="SimSun" w:hAnsi="Times New Roman" w:cs="Times New Roman"/>
                <w:b/>
                <w:bCs/>
                <w:color w:val="000000"/>
                <w:lang w:val="en-US" w:eastAsia="zh-CN" w:bidi="ar"/>
              </w:rPr>
              <w:t xml:space="preserve">Identification des sites pour le </w:t>
            </w:r>
            <w:proofErr w:type="spellStart"/>
            <w:r>
              <w:rPr>
                <w:rFonts w:ascii="Times New Roman" w:eastAsia="SimSun" w:hAnsi="Times New Roman" w:cs="Times New Roman"/>
                <w:b/>
                <w:bCs/>
                <w:color w:val="000000"/>
                <w:lang w:val="en-US" w:eastAsia="zh-CN" w:bidi="ar"/>
              </w:rPr>
              <w:t>reboisement</w:t>
            </w:r>
            <w:proofErr w:type="spellEnd"/>
          </w:p>
        </w:tc>
      </w:tr>
      <w:tr w:rsidR="003E255A" w14:paraId="26CBD358" w14:textId="77777777">
        <w:trPr>
          <w:trHeight w:val="299"/>
        </w:trPr>
        <w:tc>
          <w:tcPr>
            <w:tcW w:w="460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CBAE657" w14:textId="77777777" w:rsidR="003E255A" w:rsidRDefault="00AD4D9D">
            <w:pP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Carburant pour les DP</w:t>
            </w:r>
          </w:p>
        </w:tc>
        <w:tc>
          <w:tcPr>
            <w:tcW w:w="12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923A2D3" w14:textId="77777777" w:rsidR="003E255A" w:rsidRDefault="00AD4D9D">
            <w:pPr>
              <w:jc w:val="center"/>
              <w:textAlignment w:val="center"/>
              <w:rPr>
                <w:rFonts w:ascii="Times New Roman" w:hAnsi="Times New Roman" w:cs="Times New Roman"/>
                <w:color w:val="000000"/>
              </w:rPr>
            </w:pPr>
            <w:proofErr w:type="spellStart"/>
            <w:r>
              <w:rPr>
                <w:rFonts w:ascii="Times New Roman" w:eastAsia="SimSun" w:hAnsi="Times New Roman" w:cs="Times New Roman"/>
                <w:color w:val="000000"/>
                <w:lang w:val="en-US" w:eastAsia="zh-CN" w:bidi="ar"/>
              </w:rPr>
              <w:t>Unité</w:t>
            </w:r>
            <w:proofErr w:type="spellEnd"/>
          </w:p>
        </w:tc>
        <w:tc>
          <w:tcPr>
            <w:tcW w:w="133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72A3F02" w14:textId="77777777" w:rsidR="003E255A" w:rsidRDefault="00AD4D9D">
            <w:pPr>
              <w:jc w:val="right"/>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20000</w:t>
            </w:r>
          </w:p>
        </w:tc>
        <w:tc>
          <w:tcPr>
            <w:tcW w:w="116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AC01F13" w14:textId="77777777" w:rsidR="003E255A" w:rsidRDefault="00AD4D9D">
            <w:pPr>
              <w:jc w:val="right"/>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39</w:t>
            </w:r>
          </w:p>
        </w:tc>
        <w:tc>
          <w:tcPr>
            <w:tcW w:w="192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774CC3C" w14:textId="0D99729A" w:rsidR="003E255A" w:rsidRDefault="00AD4D9D">
            <w:pPr>
              <w:jc w:val="right"/>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780</w:t>
            </w:r>
            <w:ins w:id="48" w:author="hp" w:date="2023-05-20T19:21:00Z">
              <w:r w:rsidR="007A629C">
                <w:rPr>
                  <w:rFonts w:ascii="Times New Roman" w:eastAsia="SimSun" w:hAnsi="Times New Roman" w:cs="Times New Roman"/>
                  <w:color w:val="000000"/>
                  <w:lang w:val="en-US" w:eastAsia="zh-CN" w:bidi="ar"/>
                </w:rPr>
                <w:t xml:space="preserve"> </w:t>
              </w:r>
            </w:ins>
            <w:r>
              <w:rPr>
                <w:rFonts w:ascii="Times New Roman" w:eastAsia="SimSun" w:hAnsi="Times New Roman" w:cs="Times New Roman"/>
                <w:color w:val="000000"/>
                <w:lang w:val="en-US" w:eastAsia="zh-CN" w:bidi="ar"/>
              </w:rPr>
              <w:t>000</w:t>
            </w:r>
          </w:p>
        </w:tc>
      </w:tr>
      <w:tr w:rsidR="003E255A" w14:paraId="720A60FF" w14:textId="77777777">
        <w:trPr>
          <w:trHeight w:val="299"/>
        </w:trPr>
        <w:tc>
          <w:tcPr>
            <w:tcW w:w="460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4779DA0" w14:textId="77777777" w:rsidR="003E255A" w:rsidRDefault="00AD4D9D">
            <w:pP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Communication</w:t>
            </w:r>
          </w:p>
        </w:tc>
        <w:tc>
          <w:tcPr>
            <w:tcW w:w="12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BE6E7FB" w14:textId="77777777" w:rsidR="003E255A" w:rsidRDefault="00AD4D9D">
            <w:pPr>
              <w:jc w:val="center"/>
              <w:textAlignment w:val="center"/>
              <w:rPr>
                <w:rFonts w:ascii="Times New Roman" w:hAnsi="Times New Roman" w:cs="Times New Roman"/>
                <w:color w:val="000000"/>
              </w:rPr>
            </w:pPr>
            <w:proofErr w:type="spellStart"/>
            <w:r>
              <w:rPr>
                <w:rFonts w:ascii="Times New Roman" w:eastAsia="SimSun" w:hAnsi="Times New Roman" w:cs="Times New Roman"/>
                <w:color w:val="000000"/>
                <w:lang w:val="en-US" w:eastAsia="zh-CN" w:bidi="ar"/>
              </w:rPr>
              <w:t>Unité</w:t>
            </w:r>
            <w:proofErr w:type="spellEnd"/>
          </w:p>
        </w:tc>
        <w:tc>
          <w:tcPr>
            <w:tcW w:w="133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45E4E8A" w14:textId="77777777" w:rsidR="003E255A" w:rsidRDefault="00AD4D9D">
            <w:pPr>
              <w:jc w:val="right"/>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4500</w:t>
            </w:r>
          </w:p>
        </w:tc>
        <w:tc>
          <w:tcPr>
            <w:tcW w:w="116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0F7F37A" w14:textId="77777777" w:rsidR="003E255A" w:rsidRDefault="00AD4D9D">
            <w:pPr>
              <w:jc w:val="right"/>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5</w:t>
            </w:r>
          </w:p>
        </w:tc>
        <w:tc>
          <w:tcPr>
            <w:tcW w:w="192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3446604" w14:textId="7EE8C984" w:rsidR="003E255A" w:rsidRDefault="00AD4D9D">
            <w:pPr>
              <w:jc w:val="right"/>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22</w:t>
            </w:r>
            <w:ins w:id="49" w:author="hp" w:date="2023-05-20T19:22:00Z">
              <w:r w:rsidR="007A629C">
                <w:rPr>
                  <w:rFonts w:ascii="Times New Roman" w:eastAsia="SimSun" w:hAnsi="Times New Roman" w:cs="Times New Roman"/>
                  <w:color w:val="000000"/>
                  <w:lang w:val="en-US" w:eastAsia="zh-CN" w:bidi="ar"/>
                </w:rPr>
                <w:t xml:space="preserve"> </w:t>
              </w:r>
            </w:ins>
            <w:r>
              <w:rPr>
                <w:rFonts w:ascii="Times New Roman" w:eastAsia="SimSun" w:hAnsi="Times New Roman" w:cs="Times New Roman"/>
                <w:color w:val="000000"/>
                <w:lang w:val="en-US" w:eastAsia="zh-CN" w:bidi="ar"/>
              </w:rPr>
              <w:t>500</w:t>
            </w:r>
          </w:p>
        </w:tc>
      </w:tr>
      <w:tr w:rsidR="003E255A" w14:paraId="502CCAF8" w14:textId="77777777">
        <w:trPr>
          <w:trHeight w:val="299"/>
        </w:trPr>
        <w:tc>
          <w:tcPr>
            <w:tcW w:w="8358" w:type="dxa"/>
            <w:gridSpan w:val="4"/>
            <w:tcBorders>
              <w:top w:val="single" w:sz="2" w:space="0" w:color="000000"/>
              <w:left w:val="single" w:sz="2" w:space="0" w:color="000000"/>
              <w:bottom w:val="single" w:sz="2" w:space="0" w:color="000000"/>
              <w:right w:val="single" w:sz="2" w:space="0" w:color="000000"/>
            </w:tcBorders>
            <w:shd w:val="clear" w:color="auto" w:fill="auto"/>
            <w:vAlign w:val="center"/>
          </w:tcPr>
          <w:p w14:paraId="133803AA" w14:textId="77777777" w:rsidR="003E255A" w:rsidRDefault="00AD4D9D">
            <w:pPr>
              <w:jc w:val="center"/>
              <w:textAlignment w:val="center"/>
              <w:rPr>
                <w:rFonts w:ascii="Times New Roman" w:hAnsi="Times New Roman" w:cs="Times New Roman"/>
                <w:b/>
                <w:bCs/>
                <w:i/>
                <w:iCs/>
                <w:color w:val="000000"/>
              </w:rPr>
            </w:pPr>
            <w:r>
              <w:rPr>
                <w:rFonts w:ascii="Times New Roman" w:eastAsia="SimSun" w:hAnsi="Times New Roman" w:cs="Times New Roman"/>
                <w:b/>
                <w:bCs/>
                <w:i/>
                <w:iCs/>
                <w:color w:val="000000"/>
                <w:lang w:val="en-US" w:eastAsia="zh-CN" w:bidi="ar"/>
              </w:rPr>
              <w:lastRenderedPageBreak/>
              <w:t>Sous-total 2</w:t>
            </w:r>
          </w:p>
        </w:tc>
        <w:tc>
          <w:tcPr>
            <w:tcW w:w="1920" w:type="dxa"/>
            <w:tcBorders>
              <w:top w:val="single" w:sz="2" w:space="0" w:color="000000"/>
              <w:left w:val="single" w:sz="2" w:space="0" w:color="000000"/>
              <w:bottom w:val="single" w:sz="2" w:space="0" w:color="000000"/>
              <w:right w:val="single" w:sz="2" w:space="0" w:color="000000"/>
            </w:tcBorders>
            <w:shd w:val="clear" w:color="auto" w:fill="FFF2CC"/>
            <w:vAlign w:val="center"/>
          </w:tcPr>
          <w:p w14:paraId="66F13FE3" w14:textId="59BD846E" w:rsidR="003E255A" w:rsidRDefault="00AD4D9D">
            <w:pPr>
              <w:jc w:val="right"/>
              <w:textAlignment w:val="center"/>
              <w:rPr>
                <w:rFonts w:ascii="Times New Roman" w:hAnsi="Times New Roman" w:cs="Times New Roman"/>
                <w:b/>
                <w:bCs/>
                <w:i/>
                <w:iCs/>
                <w:color w:val="000000"/>
              </w:rPr>
            </w:pPr>
            <w:r>
              <w:rPr>
                <w:rFonts w:ascii="Times New Roman" w:eastAsia="SimSun" w:hAnsi="Times New Roman" w:cs="Times New Roman"/>
                <w:b/>
                <w:bCs/>
                <w:i/>
                <w:iCs/>
                <w:color w:val="000000"/>
                <w:lang w:val="en-US" w:eastAsia="zh-CN" w:bidi="ar"/>
              </w:rPr>
              <w:t>802</w:t>
            </w:r>
            <w:ins w:id="50" w:author="hp" w:date="2023-05-20T19:22:00Z">
              <w:r w:rsidR="007D288E">
                <w:rPr>
                  <w:rFonts w:ascii="Times New Roman" w:eastAsia="SimSun" w:hAnsi="Times New Roman" w:cs="Times New Roman"/>
                  <w:b/>
                  <w:bCs/>
                  <w:i/>
                  <w:iCs/>
                  <w:color w:val="000000"/>
                  <w:lang w:val="en-US" w:eastAsia="zh-CN" w:bidi="ar"/>
                </w:rPr>
                <w:t xml:space="preserve"> </w:t>
              </w:r>
            </w:ins>
            <w:del w:id="51" w:author="hp" w:date="2023-05-20T19:22:00Z">
              <w:r w:rsidDel="007D288E">
                <w:rPr>
                  <w:rFonts w:ascii="Times New Roman" w:eastAsia="SimSun" w:hAnsi="Times New Roman" w:cs="Times New Roman"/>
                  <w:b/>
                  <w:bCs/>
                  <w:i/>
                  <w:iCs/>
                  <w:color w:val="000000"/>
                  <w:lang w:val="en-US" w:eastAsia="zh-CN" w:bidi="ar"/>
                </w:rPr>
                <w:delText>.</w:delText>
              </w:r>
            </w:del>
            <w:r>
              <w:rPr>
                <w:rFonts w:ascii="Times New Roman" w:eastAsia="SimSun" w:hAnsi="Times New Roman" w:cs="Times New Roman"/>
                <w:b/>
                <w:bCs/>
                <w:i/>
                <w:iCs/>
                <w:color w:val="000000"/>
                <w:lang w:val="en-US" w:eastAsia="zh-CN" w:bidi="ar"/>
              </w:rPr>
              <w:t>500</w:t>
            </w:r>
          </w:p>
        </w:tc>
      </w:tr>
      <w:tr w:rsidR="003E255A" w14:paraId="245C4503" w14:textId="77777777">
        <w:trPr>
          <w:trHeight w:val="1062"/>
        </w:trPr>
        <w:tc>
          <w:tcPr>
            <w:tcW w:w="10278" w:type="dxa"/>
            <w:gridSpan w:val="5"/>
            <w:tcBorders>
              <w:top w:val="single" w:sz="2" w:space="0" w:color="000000"/>
              <w:left w:val="single" w:sz="2" w:space="0" w:color="000000"/>
              <w:bottom w:val="single" w:sz="2" w:space="0" w:color="000000"/>
              <w:right w:val="single" w:sz="2" w:space="0" w:color="000000"/>
            </w:tcBorders>
            <w:shd w:val="clear" w:color="auto" w:fill="auto"/>
            <w:vAlign w:val="center"/>
          </w:tcPr>
          <w:p w14:paraId="61736E53" w14:textId="05A63FF2" w:rsidR="003E255A" w:rsidRDefault="00AD4D9D">
            <w:pPr>
              <w:jc w:val="center"/>
              <w:textAlignment w:val="center"/>
              <w:rPr>
                <w:rFonts w:ascii="Times New Roman" w:hAnsi="Times New Roman" w:cs="Times New Roman"/>
                <w:b/>
                <w:bCs/>
                <w:color w:val="000000"/>
              </w:rPr>
            </w:pPr>
            <w:r>
              <w:rPr>
                <w:rFonts w:ascii="Times New Roman" w:eastAsia="SimSun" w:hAnsi="Times New Roman" w:cs="Times New Roman"/>
                <w:b/>
                <w:bCs/>
                <w:color w:val="000000"/>
                <w:lang w:val="en-US" w:eastAsia="zh-CN" w:bidi="ar"/>
              </w:rPr>
              <w:t xml:space="preserve">Mission de </w:t>
            </w:r>
            <w:proofErr w:type="spellStart"/>
            <w:r>
              <w:rPr>
                <w:rFonts w:ascii="Times New Roman" w:eastAsia="SimSun" w:hAnsi="Times New Roman" w:cs="Times New Roman"/>
                <w:b/>
                <w:bCs/>
                <w:color w:val="000000"/>
                <w:lang w:val="en-US" w:eastAsia="zh-CN" w:bidi="ar"/>
              </w:rPr>
              <w:t>réception</w:t>
            </w:r>
            <w:proofErr w:type="spellEnd"/>
            <w:r>
              <w:rPr>
                <w:rFonts w:ascii="Times New Roman" w:eastAsia="SimSun" w:hAnsi="Times New Roman" w:cs="Times New Roman"/>
                <w:b/>
                <w:bCs/>
                <w:color w:val="000000"/>
                <w:lang w:val="en-US" w:eastAsia="zh-CN" w:bidi="ar"/>
              </w:rPr>
              <w:t xml:space="preserve"> des plants </w:t>
            </w:r>
            <w:proofErr w:type="spellStart"/>
            <w:r>
              <w:rPr>
                <w:rFonts w:ascii="Times New Roman" w:eastAsia="SimSun" w:hAnsi="Times New Roman" w:cs="Times New Roman"/>
                <w:b/>
                <w:bCs/>
                <w:color w:val="000000"/>
                <w:lang w:val="en-US" w:eastAsia="zh-CN" w:bidi="ar"/>
              </w:rPr>
              <w:t>fournis</w:t>
            </w:r>
            <w:proofErr w:type="spellEnd"/>
            <w:r>
              <w:rPr>
                <w:rFonts w:ascii="Times New Roman" w:eastAsia="SimSun" w:hAnsi="Times New Roman" w:cs="Times New Roman"/>
                <w:b/>
                <w:bCs/>
                <w:color w:val="000000"/>
                <w:lang w:val="en-US" w:eastAsia="zh-CN" w:bidi="ar"/>
              </w:rPr>
              <w:t xml:space="preserve"> par les </w:t>
            </w:r>
            <w:proofErr w:type="spellStart"/>
            <w:r>
              <w:rPr>
                <w:rFonts w:ascii="Times New Roman" w:eastAsia="SimSun" w:hAnsi="Times New Roman" w:cs="Times New Roman"/>
                <w:b/>
                <w:bCs/>
                <w:color w:val="000000"/>
                <w:lang w:val="en-US" w:eastAsia="zh-CN" w:bidi="ar"/>
              </w:rPr>
              <w:t>pépiniéristes</w:t>
            </w:r>
            <w:proofErr w:type="spellEnd"/>
            <w:r>
              <w:rPr>
                <w:rFonts w:ascii="Times New Roman" w:eastAsia="SimSun" w:hAnsi="Times New Roman" w:cs="Times New Roman"/>
                <w:b/>
                <w:bCs/>
                <w:color w:val="000000"/>
                <w:lang w:val="en-US" w:eastAsia="zh-CN" w:bidi="ar"/>
              </w:rPr>
              <w:t xml:space="preserve"> (</w:t>
            </w:r>
            <w:proofErr w:type="spellStart"/>
            <w:r>
              <w:rPr>
                <w:rFonts w:ascii="Times New Roman" w:eastAsia="SimSun" w:hAnsi="Times New Roman" w:cs="Times New Roman"/>
                <w:b/>
                <w:bCs/>
                <w:color w:val="000000"/>
                <w:lang w:val="en-US" w:eastAsia="zh-CN" w:bidi="ar"/>
              </w:rPr>
              <w:t>retenus</w:t>
            </w:r>
            <w:proofErr w:type="spellEnd"/>
            <w:r>
              <w:rPr>
                <w:rFonts w:ascii="Times New Roman" w:eastAsia="SimSun" w:hAnsi="Times New Roman" w:cs="Times New Roman"/>
                <w:b/>
                <w:bCs/>
                <w:color w:val="000000"/>
                <w:lang w:val="en-US" w:eastAsia="zh-CN" w:bidi="ar"/>
              </w:rPr>
              <w:t xml:space="preserve">) par le </w:t>
            </w:r>
            <w:proofErr w:type="spellStart"/>
            <w:r>
              <w:rPr>
                <w:rFonts w:ascii="Times New Roman" w:eastAsia="SimSun" w:hAnsi="Times New Roman" w:cs="Times New Roman"/>
                <w:b/>
                <w:bCs/>
                <w:color w:val="000000"/>
                <w:lang w:val="en-US" w:eastAsia="zh-CN" w:bidi="ar"/>
              </w:rPr>
              <w:t>niveau</w:t>
            </w:r>
            <w:proofErr w:type="spellEnd"/>
            <w:r>
              <w:rPr>
                <w:rFonts w:ascii="Times New Roman" w:eastAsia="SimSun" w:hAnsi="Times New Roman" w:cs="Times New Roman"/>
                <w:b/>
                <w:bCs/>
                <w:color w:val="000000"/>
                <w:lang w:val="en-US" w:eastAsia="zh-CN" w:bidi="ar"/>
              </w:rPr>
              <w:t xml:space="preserve"> central (DRF, DAAF, PRMP, </w:t>
            </w:r>
            <w:proofErr w:type="spellStart"/>
            <w:r>
              <w:rPr>
                <w:rFonts w:ascii="Times New Roman" w:eastAsia="SimSun" w:hAnsi="Times New Roman" w:cs="Times New Roman"/>
                <w:b/>
                <w:bCs/>
                <w:color w:val="000000"/>
                <w:lang w:val="en-US" w:eastAsia="zh-CN" w:bidi="ar"/>
              </w:rPr>
              <w:t>Trésor</w:t>
            </w:r>
            <w:proofErr w:type="spellEnd"/>
            <w:r>
              <w:rPr>
                <w:rFonts w:ascii="Times New Roman" w:eastAsia="SimSun" w:hAnsi="Times New Roman" w:cs="Times New Roman"/>
                <w:b/>
                <w:bCs/>
                <w:color w:val="000000"/>
                <w:lang w:val="en-US" w:eastAsia="zh-CN" w:bidi="ar"/>
              </w:rPr>
              <w:t xml:space="preserve"> public, Finances et </w:t>
            </w:r>
            <w:r>
              <w:rPr>
                <w:rFonts w:ascii="Times New Roman" w:eastAsia="SimSun" w:hAnsi="Times New Roman" w:cs="Times New Roman"/>
                <w:b/>
                <w:bCs/>
                <w:color w:val="000000"/>
                <w:lang w:eastAsia="zh-CN" w:bidi="ar"/>
              </w:rPr>
              <w:t>contrôle</w:t>
            </w:r>
            <w:r>
              <w:rPr>
                <w:rFonts w:ascii="Times New Roman" w:eastAsia="SimSun" w:hAnsi="Times New Roman" w:cs="Times New Roman"/>
                <w:b/>
                <w:bCs/>
                <w:color w:val="000000"/>
                <w:lang w:val="en-US" w:eastAsia="zh-CN" w:bidi="ar"/>
              </w:rPr>
              <w:t xml:space="preserve"> financier)</w:t>
            </w:r>
            <w:ins w:id="52" w:author="hp" w:date="2023-05-20T19:23:00Z">
              <w:r w:rsidR="007D288E">
                <w:rPr>
                  <w:rFonts w:ascii="Times New Roman" w:eastAsia="SimSun" w:hAnsi="Times New Roman" w:cs="Times New Roman"/>
                  <w:b/>
                  <w:bCs/>
                  <w:color w:val="000000"/>
                  <w:lang w:val="en-US" w:eastAsia="zh-CN" w:bidi="ar"/>
                </w:rPr>
                <w:t xml:space="preserve"> </w:t>
              </w:r>
            </w:ins>
            <w:r>
              <w:rPr>
                <w:rFonts w:ascii="Times New Roman" w:eastAsia="SimSun" w:hAnsi="Times New Roman" w:cs="Times New Roman"/>
                <w:b/>
                <w:bCs/>
                <w:color w:val="000000"/>
                <w:lang w:val="en-US" w:eastAsia="zh-CN" w:bidi="ar"/>
              </w:rPr>
              <w:t xml:space="preserve">(6 </w:t>
            </w:r>
            <w:proofErr w:type="spellStart"/>
            <w:r>
              <w:rPr>
                <w:rFonts w:ascii="Times New Roman" w:eastAsia="SimSun" w:hAnsi="Times New Roman" w:cs="Times New Roman"/>
                <w:b/>
                <w:bCs/>
                <w:color w:val="000000"/>
                <w:lang w:val="en-US" w:eastAsia="zh-CN" w:bidi="ar"/>
              </w:rPr>
              <w:t>jours</w:t>
            </w:r>
            <w:proofErr w:type="spellEnd"/>
            <w:r>
              <w:rPr>
                <w:rFonts w:ascii="Times New Roman" w:eastAsia="SimSun" w:hAnsi="Times New Roman" w:cs="Times New Roman"/>
                <w:b/>
                <w:bCs/>
                <w:color w:val="000000"/>
                <w:lang w:val="en-US" w:eastAsia="zh-CN" w:bidi="ar"/>
              </w:rPr>
              <w:t>)</w:t>
            </w:r>
          </w:p>
        </w:tc>
      </w:tr>
      <w:tr w:rsidR="003E255A" w14:paraId="48A8EED5" w14:textId="77777777">
        <w:trPr>
          <w:trHeight w:val="747"/>
        </w:trPr>
        <w:tc>
          <w:tcPr>
            <w:tcW w:w="460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2D05C49" w14:textId="77777777" w:rsidR="003E255A" w:rsidRDefault="00AD4D9D">
            <w:pPr>
              <w:textAlignment w:val="center"/>
              <w:rPr>
                <w:rFonts w:ascii="Times New Roman" w:hAnsi="Times New Roman" w:cs="Times New Roman"/>
                <w:color w:val="000000"/>
              </w:rPr>
            </w:pPr>
            <w:proofErr w:type="spellStart"/>
            <w:r>
              <w:rPr>
                <w:rFonts w:ascii="Times New Roman" w:eastAsia="SimSun" w:hAnsi="Times New Roman" w:cs="Times New Roman"/>
                <w:color w:val="000000"/>
                <w:lang w:val="en-US" w:eastAsia="zh-CN" w:bidi="ar"/>
              </w:rPr>
              <w:t>Prise</w:t>
            </w:r>
            <w:proofErr w:type="spellEnd"/>
            <w:r>
              <w:rPr>
                <w:rFonts w:ascii="Times New Roman" w:eastAsia="SimSun" w:hAnsi="Times New Roman" w:cs="Times New Roman"/>
                <w:color w:val="000000"/>
                <w:lang w:val="en-US" w:eastAsia="zh-CN" w:bidi="ar"/>
              </w:rPr>
              <w:t xml:space="preserve"> </w:t>
            </w:r>
            <w:proofErr w:type="spellStart"/>
            <w:r>
              <w:rPr>
                <w:rFonts w:ascii="Times New Roman" w:eastAsia="SimSun" w:hAnsi="Times New Roman" w:cs="Times New Roman"/>
                <w:color w:val="000000"/>
                <w:lang w:val="en-US" w:eastAsia="zh-CN" w:bidi="ar"/>
              </w:rPr>
              <w:t>en</w:t>
            </w:r>
            <w:proofErr w:type="spellEnd"/>
            <w:r>
              <w:rPr>
                <w:rFonts w:ascii="Times New Roman" w:eastAsia="SimSun" w:hAnsi="Times New Roman" w:cs="Times New Roman"/>
                <w:color w:val="000000"/>
                <w:lang w:val="en-US" w:eastAsia="zh-CN" w:bidi="ar"/>
              </w:rPr>
              <w:t xml:space="preserve"> charge des cadres du </w:t>
            </w:r>
            <w:proofErr w:type="spellStart"/>
            <w:r>
              <w:rPr>
                <w:rFonts w:ascii="Times New Roman" w:eastAsia="SimSun" w:hAnsi="Times New Roman" w:cs="Times New Roman"/>
                <w:color w:val="000000"/>
                <w:lang w:val="en-US" w:eastAsia="zh-CN" w:bidi="ar"/>
              </w:rPr>
              <w:t>ministère</w:t>
            </w:r>
            <w:proofErr w:type="spellEnd"/>
            <w:r>
              <w:rPr>
                <w:rFonts w:ascii="Times New Roman" w:eastAsia="SimSun" w:hAnsi="Times New Roman" w:cs="Times New Roman"/>
                <w:color w:val="000000"/>
                <w:lang w:val="en-US" w:eastAsia="zh-CN" w:bidi="ar"/>
              </w:rPr>
              <w:t xml:space="preserve"> chargé des finances (</w:t>
            </w:r>
            <w:proofErr w:type="spellStart"/>
            <w:proofErr w:type="gramStart"/>
            <w:r>
              <w:rPr>
                <w:rFonts w:ascii="Times New Roman" w:eastAsia="SimSun" w:hAnsi="Times New Roman" w:cs="Times New Roman"/>
                <w:color w:val="000000"/>
                <w:lang w:val="en-US" w:eastAsia="zh-CN" w:bidi="ar"/>
              </w:rPr>
              <w:t>trésor</w:t>
            </w:r>
            <w:proofErr w:type="spellEnd"/>
            <w:r>
              <w:rPr>
                <w:rFonts w:ascii="Times New Roman" w:eastAsia="SimSun" w:hAnsi="Times New Roman" w:cs="Times New Roman"/>
                <w:color w:val="000000"/>
                <w:lang w:val="en-US" w:eastAsia="zh-CN" w:bidi="ar"/>
              </w:rPr>
              <w:t>,  finances</w:t>
            </w:r>
            <w:proofErr w:type="gramEnd"/>
            <w:r>
              <w:rPr>
                <w:rFonts w:ascii="Times New Roman" w:eastAsia="SimSun" w:hAnsi="Times New Roman" w:cs="Times New Roman"/>
                <w:color w:val="000000"/>
                <w:lang w:val="en-US" w:eastAsia="zh-CN" w:bidi="ar"/>
              </w:rPr>
              <w:t xml:space="preserve">, </w:t>
            </w:r>
            <w:proofErr w:type="spellStart"/>
            <w:r>
              <w:rPr>
                <w:rFonts w:ascii="Times New Roman" w:eastAsia="SimSun" w:hAnsi="Times New Roman" w:cs="Times New Roman"/>
                <w:color w:val="000000"/>
                <w:lang w:val="en-US" w:eastAsia="zh-CN" w:bidi="ar"/>
              </w:rPr>
              <w:t>contrôle</w:t>
            </w:r>
            <w:proofErr w:type="spellEnd"/>
            <w:r>
              <w:rPr>
                <w:rFonts w:ascii="Times New Roman" w:eastAsia="SimSun" w:hAnsi="Times New Roman" w:cs="Times New Roman"/>
                <w:color w:val="000000"/>
                <w:lang w:val="en-US" w:eastAsia="zh-CN" w:bidi="ar"/>
              </w:rPr>
              <w:t xml:space="preserve"> financier)(3pers* 6jrs)</w:t>
            </w:r>
          </w:p>
        </w:tc>
        <w:tc>
          <w:tcPr>
            <w:tcW w:w="12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E7107FB" w14:textId="77777777" w:rsidR="003E255A" w:rsidRDefault="00AD4D9D">
            <w:pPr>
              <w:jc w:val="center"/>
              <w:textAlignment w:val="center"/>
              <w:rPr>
                <w:rFonts w:ascii="Times New Roman" w:hAnsi="Times New Roman" w:cs="Times New Roman"/>
                <w:color w:val="000000"/>
              </w:rPr>
            </w:pPr>
            <w:proofErr w:type="spellStart"/>
            <w:r>
              <w:rPr>
                <w:rFonts w:ascii="Times New Roman" w:eastAsia="SimSun" w:hAnsi="Times New Roman" w:cs="Times New Roman"/>
                <w:color w:val="000000"/>
                <w:lang w:val="en-US" w:eastAsia="zh-CN" w:bidi="ar"/>
              </w:rPr>
              <w:t>Hj</w:t>
            </w:r>
            <w:proofErr w:type="spellEnd"/>
          </w:p>
        </w:tc>
        <w:tc>
          <w:tcPr>
            <w:tcW w:w="133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14BE927"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35000</w:t>
            </w:r>
          </w:p>
        </w:tc>
        <w:tc>
          <w:tcPr>
            <w:tcW w:w="116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83C33CA"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18</w:t>
            </w:r>
          </w:p>
        </w:tc>
        <w:tc>
          <w:tcPr>
            <w:tcW w:w="192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89BB62F" w14:textId="77777777" w:rsidR="003E255A" w:rsidRDefault="00AD4D9D">
            <w:pPr>
              <w:jc w:val="right"/>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630.000</w:t>
            </w:r>
          </w:p>
        </w:tc>
      </w:tr>
      <w:tr w:rsidR="003E255A" w14:paraId="388B47B4" w14:textId="77777777">
        <w:trPr>
          <w:trHeight w:val="299"/>
        </w:trPr>
        <w:tc>
          <w:tcPr>
            <w:tcW w:w="460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3DF3F58" w14:textId="77777777" w:rsidR="003E255A" w:rsidRDefault="00AD4D9D">
            <w:pPr>
              <w:textAlignment w:val="center"/>
              <w:rPr>
                <w:rFonts w:ascii="Times New Roman" w:hAnsi="Times New Roman" w:cs="Times New Roman"/>
                <w:color w:val="000000"/>
              </w:rPr>
            </w:pPr>
            <w:proofErr w:type="spellStart"/>
            <w:r>
              <w:rPr>
                <w:rFonts w:ascii="Times New Roman" w:eastAsia="SimSun" w:hAnsi="Times New Roman" w:cs="Times New Roman"/>
                <w:color w:val="000000"/>
                <w:lang w:val="en-US" w:eastAsia="zh-CN" w:bidi="ar"/>
              </w:rPr>
              <w:t>Prise</w:t>
            </w:r>
            <w:proofErr w:type="spellEnd"/>
            <w:r>
              <w:rPr>
                <w:rFonts w:ascii="Times New Roman" w:eastAsia="SimSun" w:hAnsi="Times New Roman" w:cs="Times New Roman"/>
                <w:color w:val="000000"/>
                <w:lang w:val="en-US" w:eastAsia="zh-CN" w:bidi="ar"/>
              </w:rPr>
              <w:t xml:space="preserve"> </w:t>
            </w:r>
            <w:proofErr w:type="spellStart"/>
            <w:r>
              <w:rPr>
                <w:rFonts w:ascii="Times New Roman" w:eastAsia="SimSun" w:hAnsi="Times New Roman" w:cs="Times New Roman"/>
                <w:color w:val="000000"/>
                <w:lang w:val="en-US" w:eastAsia="zh-CN" w:bidi="ar"/>
              </w:rPr>
              <w:t>en</w:t>
            </w:r>
            <w:proofErr w:type="spellEnd"/>
            <w:r>
              <w:rPr>
                <w:rFonts w:ascii="Times New Roman" w:eastAsia="SimSun" w:hAnsi="Times New Roman" w:cs="Times New Roman"/>
                <w:color w:val="000000"/>
                <w:lang w:val="en-US" w:eastAsia="zh-CN" w:bidi="ar"/>
              </w:rPr>
              <w:t xml:space="preserve"> charge du PRMP (1pers* 6jrs)</w:t>
            </w:r>
          </w:p>
        </w:tc>
        <w:tc>
          <w:tcPr>
            <w:tcW w:w="12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68DBDE6" w14:textId="77777777" w:rsidR="003E255A" w:rsidRDefault="00AD4D9D">
            <w:pPr>
              <w:jc w:val="center"/>
              <w:textAlignment w:val="center"/>
              <w:rPr>
                <w:rFonts w:ascii="Times New Roman" w:hAnsi="Times New Roman" w:cs="Times New Roman"/>
                <w:color w:val="000000"/>
              </w:rPr>
            </w:pPr>
            <w:proofErr w:type="spellStart"/>
            <w:r>
              <w:rPr>
                <w:rFonts w:ascii="Times New Roman" w:eastAsia="SimSun" w:hAnsi="Times New Roman" w:cs="Times New Roman"/>
                <w:color w:val="000000"/>
                <w:lang w:val="en-US" w:eastAsia="zh-CN" w:bidi="ar"/>
              </w:rPr>
              <w:t>Hj</w:t>
            </w:r>
            <w:proofErr w:type="spellEnd"/>
          </w:p>
        </w:tc>
        <w:tc>
          <w:tcPr>
            <w:tcW w:w="133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6BB23D4"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40000</w:t>
            </w:r>
          </w:p>
        </w:tc>
        <w:tc>
          <w:tcPr>
            <w:tcW w:w="116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45A5ED9"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6</w:t>
            </w:r>
          </w:p>
        </w:tc>
        <w:tc>
          <w:tcPr>
            <w:tcW w:w="192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9F574B6" w14:textId="77777777" w:rsidR="003E255A" w:rsidRDefault="00AD4D9D">
            <w:pPr>
              <w:jc w:val="right"/>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240.000</w:t>
            </w:r>
          </w:p>
        </w:tc>
      </w:tr>
      <w:tr w:rsidR="003E255A" w14:paraId="6CFA42E4" w14:textId="77777777">
        <w:trPr>
          <w:trHeight w:val="299"/>
        </w:trPr>
        <w:tc>
          <w:tcPr>
            <w:tcW w:w="460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24A9935" w14:textId="77777777" w:rsidR="003E255A" w:rsidRDefault="00AD4D9D">
            <w:pPr>
              <w:textAlignment w:val="center"/>
              <w:rPr>
                <w:rFonts w:ascii="Times New Roman" w:hAnsi="Times New Roman" w:cs="Times New Roman"/>
                <w:color w:val="000000"/>
              </w:rPr>
            </w:pPr>
            <w:proofErr w:type="spellStart"/>
            <w:r>
              <w:rPr>
                <w:rFonts w:ascii="Times New Roman" w:eastAsia="SimSun" w:hAnsi="Times New Roman" w:cs="Times New Roman"/>
                <w:color w:val="000000"/>
                <w:lang w:val="en-US" w:eastAsia="zh-CN" w:bidi="ar"/>
              </w:rPr>
              <w:t>Prise</w:t>
            </w:r>
            <w:proofErr w:type="spellEnd"/>
            <w:r>
              <w:rPr>
                <w:rFonts w:ascii="Times New Roman" w:eastAsia="SimSun" w:hAnsi="Times New Roman" w:cs="Times New Roman"/>
                <w:color w:val="000000"/>
                <w:lang w:val="en-US" w:eastAsia="zh-CN" w:bidi="ar"/>
              </w:rPr>
              <w:t xml:space="preserve"> </w:t>
            </w:r>
            <w:proofErr w:type="spellStart"/>
            <w:r>
              <w:rPr>
                <w:rFonts w:ascii="Times New Roman" w:eastAsia="SimSun" w:hAnsi="Times New Roman" w:cs="Times New Roman"/>
                <w:color w:val="000000"/>
                <w:lang w:val="en-US" w:eastAsia="zh-CN" w:bidi="ar"/>
              </w:rPr>
              <w:t>en</w:t>
            </w:r>
            <w:proofErr w:type="spellEnd"/>
            <w:r>
              <w:rPr>
                <w:rFonts w:ascii="Times New Roman" w:eastAsia="SimSun" w:hAnsi="Times New Roman" w:cs="Times New Roman"/>
                <w:color w:val="000000"/>
                <w:lang w:val="en-US" w:eastAsia="zh-CN" w:bidi="ar"/>
              </w:rPr>
              <w:t xml:space="preserve"> charge d'un </w:t>
            </w:r>
            <w:proofErr w:type="spellStart"/>
            <w:r>
              <w:rPr>
                <w:rFonts w:ascii="Times New Roman" w:eastAsia="SimSun" w:hAnsi="Times New Roman" w:cs="Times New Roman"/>
                <w:color w:val="000000"/>
                <w:lang w:val="en-US" w:eastAsia="zh-CN" w:bidi="ar"/>
              </w:rPr>
              <w:t>membre</w:t>
            </w:r>
            <w:proofErr w:type="spellEnd"/>
            <w:r>
              <w:rPr>
                <w:rFonts w:ascii="Times New Roman" w:eastAsia="SimSun" w:hAnsi="Times New Roman" w:cs="Times New Roman"/>
                <w:color w:val="000000"/>
                <w:lang w:val="en-US" w:eastAsia="zh-CN" w:bidi="ar"/>
              </w:rPr>
              <w:t xml:space="preserve"> de la DAAF (1pers* 6jrs)</w:t>
            </w:r>
          </w:p>
        </w:tc>
        <w:tc>
          <w:tcPr>
            <w:tcW w:w="12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2E477C6" w14:textId="77777777" w:rsidR="003E255A" w:rsidRDefault="00AD4D9D">
            <w:pPr>
              <w:jc w:val="center"/>
              <w:textAlignment w:val="center"/>
              <w:rPr>
                <w:rFonts w:ascii="Times New Roman" w:hAnsi="Times New Roman" w:cs="Times New Roman"/>
                <w:color w:val="000000"/>
              </w:rPr>
            </w:pPr>
            <w:proofErr w:type="spellStart"/>
            <w:r>
              <w:rPr>
                <w:rFonts w:ascii="Times New Roman" w:eastAsia="SimSun" w:hAnsi="Times New Roman" w:cs="Times New Roman"/>
                <w:color w:val="000000"/>
                <w:lang w:val="en-US" w:eastAsia="zh-CN" w:bidi="ar"/>
              </w:rPr>
              <w:t>Hj</w:t>
            </w:r>
            <w:proofErr w:type="spellEnd"/>
          </w:p>
        </w:tc>
        <w:tc>
          <w:tcPr>
            <w:tcW w:w="133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1D3A186"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35000</w:t>
            </w:r>
          </w:p>
        </w:tc>
        <w:tc>
          <w:tcPr>
            <w:tcW w:w="116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EE86D2C"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6</w:t>
            </w:r>
          </w:p>
        </w:tc>
        <w:tc>
          <w:tcPr>
            <w:tcW w:w="192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5B0DC26" w14:textId="77777777" w:rsidR="003E255A" w:rsidRDefault="00AD4D9D">
            <w:pPr>
              <w:jc w:val="right"/>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210.000</w:t>
            </w:r>
          </w:p>
        </w:tc>
      </w:tr>
      <w:tr w:rsidR="003E255A" w14:paraId="0A6BE93C" w14:textId="77777777">
        <w:trPr>
          <w:trHeight w:val="612"/>
        </w:trPr>
        <w:tc>
          <w:tcPr>
            <w:tcW w:w="460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7E521A8" w14:textId="77777777" w:rsidR="003E255A" w:rsidRDefault="00AD4D9D">
            <w:pPr>
              <w:textAlignment w:val="center"/>
              <w:rPr>
                <w:rFonts w:ascii="Times New Roman" w:hAnsi="Times New Roman" w:cs="Times New Roman"/>
                <w:color w:val="000000"/>
              </w:rPr>
            </w:pPr>
            <w:proofErr w:type="spellStart"/>
            <w:r>
              <w:rPr>
                <w:rFonts w:ascii="Times New Roman" w:eastAsia="SimSun" w:hAnsi="Times New Roman" w:cs="Times New Roman"/>
                <w:color w:val="000000"/>
                <w:lang w:val="en-US" w:eastAsia="zh-CN" w:bidi="ar"/>
              </w:rPr>
              <w:t>Prise</w:t>
            </w:r>
            <w:proofErr w:type="spellEnd"/>
            <w:r>
              <w:rPr>
                <w:rFonts w:ascii="Times New Roman" w:eastAsia="SimSun" w:hAnsi="Times New Roman" w:cs="Times New Roman"/>
                <w:color w:val="000000"/>
                <w:lang w:val="en-US" w:eastAsia="zh-CN" w:bidi="ar"/>
              </w:rPr>
              <w:t xml:space="preserve"> </w:t>
            </w:r>
            <w:proofErr w:type="spellStart"/>
            <w:r>
              <w:rPr>
                <w:rFonts w:ascii="Times New Roman" w:eastAsia="SimSun" w:hAnsi="Times New Roman" w:cs="Times New Roman"/>
                <w:color w:val="000000"/>
                <w:lang w:val="en-US" w:eastAsia="zh-CN" w:bidi="ar"/>
              </w:rPr>
              <w:t>en</w:t>
            </w:r>
            <w:proofErr w:type="spellEnd"/>
            <w:r>
              <w:rPr>
                <w:rFonts w:ascii="Times New Roman" w:eastAsia="SimSun" w:hAnsi="Times New Roman" w:cs="Times New Roman"/>
                <w:color w:val="000000"/>
                <w:lang w:val="en-US" w:eastAsia="zh-CN" w:bidi="ar"/>
              </w:rPr>
              <w:t xml:space="preserve"> charge d'un cadre de la cellule planification DRF (1pers* 6jrs)</w:t>
            </w:r>
          </w:p>
        </w:tc>
        <w:tc>
          <w:tcPr>
            <w:tcW w:w="12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C491B8D" w14:textId="77777777" w:rsidR="003E255A" w:rsidRDefault="00AD4D9D">
            <w:pPr>
              <w:jc w:val="center"/>
              <w:textAlignment w:val="center"/>
              <w:rPr>
                <w:rFonts w:ascii="Times New Roman" w:hAnsi="Times New Roman" w:cs="Times New Roman"/>
                <w:color w:val="000000"/>
              </w:rPr>
            </w:pPr>
            <w:proofErr w:type="spellStart"/>
            <w:r>
              <w:rPr>
                <w:rFonts w:ascii="Times New Roman" w:eastAsia="SimSun" w:hAnsi="Times New Roman" w:cs="Times New Roman"/>
                <w:color w:val="000000"/>
                <w:lang w:val="en-US" w:eastAsia="zh-CN" w:bidi="ar"/>
              </w:rPr>
              <w:t>Hj</w:t>
            </w:r>
            <w:proofErr w:type="spellEnd"/>
          </w:p>
        </w:tc>
        <w:tc>
          <w:tcPr>
            <w:tcW w:w="133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BB2AAD0"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35000</w:t>
            </w:r>
          </w:p>
        </w:tc>
        <w:tc>
          <w:tcPr>
            <w:tcW w:w="116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04FEF6A"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6</w:t>
            </w:r>
          </w:p>
        </w:tc>
        <w:tc>
          <w:tcPr>
            <w:tcW w:w="192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5A0871B" w14:textId="77777777" w:rsidR="003E255A" w:rsidRDefault="00AD4D9D">
            <w:pPr>
              <w:jc w:val="right"/>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210.000</w:t>
            </w:r>
          </w:p>
        </w:tc>
      </w:tr>
      <w:tr w:rsidR="003E255A" w14:paraId="191C193E" w14:textId="77777777">
        <w:trPr>
          <w:trHeight w:val="299"/>
        </w:trPr>
        <w:tc>
          <w:tcPr>
            <w:tcW w:w="460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8DF4EC7" w14:textId="77777777" w:rsidR="003E255A" w:rsidRDefault="00AD4D9D">
            <w:pPr>
              <w:textAlignment w:val="center"/>
              <w:rPr>
                <w:rFonts w:ascii="Times New Roman" w:hAnsi="Times New Roman" w:cs="Times New Roman"/>
                <w:color w:val="000000"/>
              </w:rPr>
            </w:pPr>
            <w:proofErr w:type="spellStart"/>
            <w:r>
              <w:rPr>
                <w:rFonts w:ascii="Times New Roman" w:eastAsia="SimSun" w:hAnsi="Times New Roman" w:cs="Times New Roman"/>
                <w:color w:val="000000"/>
                <w:lang w:val="en-US" w:eastAsia="zh-CN" w:bidi="ar"/>
              </w:rPr>
              <w:t>Prise</w:t>
            </w:r>
            <w:proofErr w:type="spellEnd"/>
            <w:r>
              <w:rPr>
                <w:rFonts w:ascii="Times New Roman" w:eastAsia="SimSun" w:hAnsi="Times New Roman" w:cs="Times New Roman"/>
                <w:color w:val="000000"/>
                <w:lang w:val="en-US" w:eastAsia="zh-CN" w:bidi="ar"/>
              </w:rPr>
              <w:t xml:space="preserve"> </w:t>
            </w:r>
            <w:proofErr w:type="spellStart"/>
            <w:r>
              <w:rPr>
                <w:rFonts w:ascii="Times New Roman" w:eastAsia="SimSun" w:hAnsi="Times New Roman" w:cs="Times New Roman"/>
                <w:color w:val="000000"/>
                <w:lang w:val="en-US" w:eastAsia="zh-CN" w:bidi="ar"/>
              </w:rPr>
              <w:t>en</w:t>
            </w:r>
            <w:proofErr w:type="spellEnd"/>
            <w:r>
              <w:rPr>
                <w:rFonts w:ascii="Times New Roman" w:eastAsia="SimSun" w:hAnsi="Times New Roman" w:cs="Times New Roman"/>
                <w:color w:val="000000"/>
                <w:lang w:val="en-US" w:eastAsia="zh-CN" w:bidi="ar"/>
              </w:rPr>
              <w:t xml:space="preserve"> charge de deux (02) chauffeurs (2pers* 6jrs)</w:t>
            </w:r>
          </w:p>
        </w:tc>
        <w:tc>
          <w:tcPr>
            <w:tcW w:w="12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9DE1A08" w14:textId="77777777" w:rsidR="003E255A" w:rsidRDefault="00AD4D9D">
            <w:pPr>
              <w:jc w:val="center"/>
              <w:textAlignment w:val="center"/>
              <w:rPr>
                <w:rFonts w:ascii="Times New Roman" w:hAnsi="Times New Roman" w:cs="Times New Roman"/>
                <w:color w:val="000000"/>
              </w:rPr>
            </w:pPr>
            <w:proofErr w:type="spellStart"/>
            <w:r>
              <w:rPr>
                <w:rFonts w:ascii="Times New Roman" w:eastAsia="SimSun" w:hAnsi="Times New Roman" w:cs="Times New Roman"/>
                <w:color w:val="000000"/>
                <w:lang w:val="en-US" w:eastAsia="zh-CN" w:bidi="ar"/>
              </w:rPr>
              <w:t>Hj</w:t>
            </w:r>
            <w:proofErr w:type="spellEnd"/>
          </w:p>
        </w:tc>
        <w:tc>
          <w:tcPr>
            <w:tcW w:w="133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8999AC5"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25000</w:t>
            </w:r>
          </w:p>
        </w:tc>
        <w:tc>
          <w:tcPr>
            <w:tcW w:w="116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7D346B0"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12</w:t>
            </w:r>
          </w:p>
        </w:tc>
        <w:tc>
          <w:tcPr>
            <w:tcW w:w="192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F4BC6F1" w14:textId="77777777" w:rsidR="003E255A" w:rsidRDefault="00AD4D9D">
            <w:pPr>
              <w:jc w:val="right"/>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300.000</w:t>
            </w:r>
          </w:p>
        </w:tc>
      </w:tr>
      <w:tr w:rsidR="003E255A" w14:paraId="235F5CCE" w14:textId="77777777">
        <w:trPr>
          <w:trHeight w:val="612"/>
        </w:trPr>
        <w:tc>
          <w:tcPr>
            <w:tcW w:w="460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6012594" w14:textId="77777777" w:rsidR="003E255A" w:rsidRDefault="00AD4D9D">
            <w:pPr>
              <w:jc w:val="both"/>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Carburant Lomé-</w:t>
            </w:r>
            <w:proofErr w:type="spellStart"/>
            <w:r>
              <w:rPr>
                <w:rFonts w:ascii="Times New Roman" w:eastAsia="SimSun" w:hAnsi="Times New Roman" w:cs="Times New Roman"/>
                <w:color w:val="000000"/>
                <w:lang w:val="en-US" w:eastAsia="zh-CN" w:bidi="ar"/>
              </w:rPr>
              <w:t>Cinkassé</w:t>
            </w:r>
            <w:proofErr w:type="spellEnd"/>
            <w:r>
              <w:rPr>
                <w:rFonts w:ascii="Times New Roman" w:eastAsia="SimSun" w:hAnsi="Times New Roman" w:cs="Times New Roman"/>
                <w:color w:val="000000"/>
                <w:lang w:val="en-US" w:eastAsia="zh-CN" w:bidi="ar"/>
              </w:rPr>
              <w:t xml:space="preserve">-Lomé pour </w:t>
            </w:r>
            <w:proofErr w:type="gramStart"/>
            <w:r>
              <w:rPr>
                <w:rFonts w:ascii="Times New Roman" w:eastAsia="SimSun" w:hAnsi="Times New Roman" w:cs="Times New Roman"/>
                <w:color w:val="000000"/>
                <w:lang w:val="en-US" w:eastAsia="zh-CN" w:bidi="ar"/>
              </w:rPr>
              <w:t xml:space="preserve">2  </w:t>
            </w:r>
            <w:proofErr w:type="spellStart"/>
            <w:r>
              <w:rPr>
                <w:rFonts w:ascii="Times New Roman" w:eastAsia="SimSun" w:hAnsi="Times New Roman" w:cs="Times New Roman"/>
                <w:color w:val="000000"/>
                <w:lang w:val="en-US" w:eastAsia="zh-CN" w:bidi="ar"/>
              </w:rPr>
              <w:t>véhicules</w:t>
            </w:r>
            <w:proofErr w:type="spellEnd"/>
            <w:proofErr w:type="gramEnd"/>
            <w:r>
              <w:rPr>
                <w:rFonts w:ascii="Times New Roman" w:eastAsia="SimSun" w:hAnsi="Times New Roman" w:cs="Times New Roman"/>
                <w:color w:val="000000"/>
                <w:lang w:val="en-US" w:eastAsia="zh-CN" w:bidi="ar"/>
              </w:rPr>
              <w:t xml:space="preserve"> (15 </w:t>
            </w:r>
            <w:proofErr w:type="spellStart"/>
            <w:r>
              <w:rPr>
                <w:rFonts w:ascii="Times New Roman" w:eastAsia="SimSun" w:hAnsi="Times New Roman" w:cs="Times New Roman"/>
                <w:color w:val="000000"/>
                <w:lang w:val="en-US" w:eastAsia="zh-CN" w:bidi="ar"/>
              </w:rPr>
              <w:t>litres</w:t>
            </w:r>
            <w:proofErr w:type="spellEnd"/>
            <w:r>
              <w:rPr>
                <w:rFonts w:ascii="Times New Roman" w:eastAsia="SimSun" w:hAnsi="Times New Roman" w:cs="Times New Roman"/>
                <w:color w:val="000000"/>
                <w:lang w:val="en-US" w:eastAsia="zh-CN" w:bidi="ar"/>
              </w:rPr>
              <w:t>/100 km*670 km *2*2)</w:t>
            </w:r>
          </w:p>
        </w:tc>
        <w:tc>
          <w:tcPr>
            <w:tcW w:w="12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50B9899" w14:textId="77777777" w:rsidR="003E255A" w:rsidRDefault="00AD4D9D">
            <w:pPr>
              <w:jc w:val="center"/>
              <w:textAlignment w:val="center"/>
              <w:rPr>
                <w:rFonts w:ascii="Times New Roman" w:hAnsi="Times New Roman" w:cs="Times New Roman"/>
                <w:color w:val="000000"/>
              </w:rPr>
            </w:pPr>
            <w:proofErr w:type="spellStart"/>
            <w:r>
              <w:rPr>
                <w:rFonts w:ascii="Times New Roman" w:eastAsia="SimSun" w:hAnsi="Times New Roman" w:cs="Times New Roman"/>
                <w:color w:val="000000"/>
                <w:lang w:val="en-US" w:eastAsia="zh-CN" w:bidi="ar"/>
              </w:rPr>
              <w:t>litre</w:t>
            </w:r>
            <w:proofErr w:type="spellEnd"/>
          </w:p>
        </w:tc>
        <w:tc>
          <w:tcPr>
            <w:tcW w:w="133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8EA0CC2"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775</w:t>
            </w:r>
          </w:p>
        </w:tc>
        <w:tc>
          <w:tcPr>
            <w:tcW w:w="116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5F84CE4"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402</w:t>
            </w:r>
          </w:p>
        </w:tc>
        <w:tc>
          <w:tcPr>
            <w:tcW w:w="192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1AA7536" w14:textId="77777777" w:rsidR="003E255A" w:rsidRDefault="00AD4D9D">
            <w:pPr>
              <w:jc w:val="right"/>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311.550</w:t>
            </w:r>
          </w:p>
        </w:tc>
      </w:tr>
      <w:tr w:rsidR="003E255A" w14:paraId="6D80591B" w14:textId="77777777">
        <w:trPr>
          <w:trHeight w:val="747"/>
        </w:trPr>
        <w:tc>
          <w:tcPr>
            <w:tcW w:w="460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C78098E" w14:textId="77777777" w:rsidR="003E255A" w:rsidRDefault="00AD4D9D">
            <w:pPr>
              <w:jc w:val="both"/>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 xml:space="preserve">Carburant pour 2 </w:t>
            </w:r>
            <w:proofErr w:type="spellStart"/>
            <w:r>
              <w:rPr>
                <w:rFonts w:ascii="Times New Roman" w:eastAsia="SimSun" w:hAnsi="Times New Roman" w:cs="Times New Roman"/>
                <w:color w:val="000000"/>
                <w:lang w:val="en-US" w:eastAsia="zh-CN" w:bidi="ar"/>
              </w:rPr>
              <w:t>véhicules</w:t>
            </w:r>
            <w:proofErr w:type="spellEnd"/>
            <w:r>
              <w:rPr>
                <w:rFonts w:ascii="Times New Roman" w:eastAsia="SimSun" w:hAnsi="Times New Roman" w:cs="Times New Roman"/>
                <w:color w:val="000000"/>
                <w:lang w:val="en-US" w:eastAsia="zh-CN" w:bidi="ar"/>
              </w:rPr>
              <w:t xml:space="preserve"> (pour </w:t>
            </w:r>
            <w:proofErr w:type="spellStart"/>
            <w:r>
              <w:rPr>
                <w:rFonts w:ascii="Times New Roman" w:eastAsia="SimSun" w:hAnsi="Times New Roman" w:cs="Times New Roman"/>
                <w:color w:val="000000"/>
                <w:lang w:val="en-US" w:eastAsia="zh-CN" w:bidi="ar"/>
              </w:rPr>
              <w:t>ralliement</w:t>
            </w:r>
            <w:proofErr w:type="spellEnd"/>
            <w:r>
              <w:rPr>
                <w:rFonts w:ascii="Times New Roman" w:eastAsia="SimSun" w:hAnsi="Times New Roman" w:cs="Times New Roman"/>
                <w:color w:val="000000"/>
                <w:lang w:val="en-US" w:eastAsia="zh-CN" w:bidi="ar"/>
              </w:rPr>
              <w:t xml:space="preserve"> des sites de </w:t>
            </w:r>
            <w:proofErr w:type="spellStart"/>
            <w:r>
              <w:rPr>
                <w:rFonts w:ascii="Times New Roman" w:eastAsia="SimSun" w:hAnsi="Times New Roman" w:cs="Times New Roman"/>
                <w:color w:val="000000"/>
                <w:lang w:val="en-US" w:eastAsia="zh-CN" w:bidi="ar"/>
              </w:rPr>
              <w:t>reboisements</w:t>
            </w:r>
            <w:proofErr w:type="spellEnd"/>
            <w:r>
              <w:rPr>
                <w:rFonts w:ascii="Times New Roman" w:eastAsia="SimSun" w:hAnsi="Times New Roman" w:cs="Times New Roman"/>
                <w:color w:val="000000"/>
                <w:lang w:val="en-US" w:eastAsia="zh-CN" w:bidi="ar"/>
              </w:rPr>
              <w:t xml:space="preserve"> à </w:t>
            </w:r>
            <w:proofErr w:type="spellStart"/>
            <w:r>
              <w:rPr>
                <w:rFonts w:ascii="Times New Roman" w:eastAsia="SimSun" w:hAnsi="Times New Roman" w:cs="Times New Roman"/>
                <w:color w:val="000000"/>
                <w:lang w:val="en-US" w:eastAsia="zh-CN" w:bidi="ar"/>
              </w:rPr>
              <w:t>l’intérieur</w:t>
            </w:r>
            <w:proofErr w:type="spellEnd"/>
            <w:r>
              <w:rPr>
                <w:rFonts w:ascii="Times New Roman" w:eastAsia="SimSun" w:hAnsi="Times New Roman" w:cs="Times New Roman"/>
                <w:color w:val="000000"/>
                <w:lang w:val="en-US" w:eastAsia="zh-CN" w:bidi="ar"/>
              </w:rPr>
              <w:t xml:space="preserve"> des 5 </w:t>
            </w:r>
            <w:proofErr w:type="spellStart"/>
            <w:r>
              <w:rPr>
                <w:rFonts w:ascii="Times New Roman" w:eastAsia="SimSun" w:hAnsi="Times New Roman" w:cs="Times New Roman"/>
                <w:color w:val="000000"/>
                <w:lang w:val="en-US" w:eastAsia="zh-CN" w:bidi="ar"/>
              </w:rPr>
              <w:t>régions</w:t>
            </w:r>
            <w:proofErr w:type="spellEnd"/>
            <w:r>
              <w:rPr>
                <w:rFonts w:ascii="Times New Roman" w:eastAsia="SimSun" w:hAnsi="Times New Roman" w:cs="Times New Roman"/>
                <w:color w:val="000000"/>
                <w:lang w:val="en-US" w:eastAsia="zh-CN" w:bidi="ar"/>
              </w:rPr>
              <w:t xml:space="preserve">), </w:t>
            </w:r>
            <w:proofErr w:type="spellStart"/>
            <w:proofErr w:type="gramStart"/>
            <w:r>
              <w:rPr>
                <w:rFonts w:ascii="Times New Roman" w:eastAsia="SimSun" w:hAnsi="Times New Roman" w:cs="Times New Roman"/>
                <w:color w:val="000000"/>
                <w:lang w:val="en-US" w:eastAsia="zh-CN" w:bidi="ar"/>
              </w:rPr>
              <w:t>forfait</w:t>
            </w:r>
            <w:proofErr w:type="spellEnd"/>
            <w:r>
              <w:rPr>
                <w:rFonts w:ascii="Times New Roman" w:eastAsia="SimSun" w:hAnsi="Times New Roman" w:cs="Times New Roman"/>
                <w:color w:val="000000"/>
                <w:lang w:val="en-US" w:eastAsia="zh-CN" w:bidi="ar"/>
              </w:rPr>
              <w:t xml:space="preserve"> :</w:t>
            </w:r>
            <w:proofErr w:type="gramEnd"/>
            <w:r>
              <w:rPr>
                <w:rFonts w:ascii="Times New Roman" w:eastAsia="SimSun" w:hAnsi="Times New Roman" w:cs="Times New Roman"/>
                <w:color w:val="000000"/>
                <w:lang w:val="en-US" w:eastAsia="zh-CN" w:bidi="ar"/>
              </w:rPr>
              <w:t xml:space="preserve"> 600 </w:t>
            </w:r>
            <w:proofErr w:type="spellStart"/>
            <w:r>
              <w:rPr>
                <w:rFonts w:ascii="Times New Roman" w:eastAsia="SimSun" w:hAnsi="Times New Roman" w:cs="Times New Roman"/>
                <w:color w:val="000000"/>
                <w:lang w:val="en-US" w:eastAsia="zh-CN" w:bidi="ar"/>
              </w:rPr>
              <w:t>litres</w:t>
            </w:r>
            <w:proofErr w:type="spellEnd"/>
          </w:p>
        </w:tc>
        <w:tc>
          <w:tcPr>
            <w:tcW w:w="12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4134156" w14:textId="77777777" w:rsidR="003E255A" w:rsidRDefault="00AD4D9D">
            <w:pPr>
              <w:jc w:val="center"/>
              <w:textAlignment w:val="center"/>
              <w:rPr>
                <w:rFonts w:ascii="Times New Roman" w:hAnsi="Times New Roman" w:cs="Times New Roman"/>
                <w:color w:val="000000"/>
              </w:rPr>
            </w:pPr>
            <w:proofErr w:type="spellStart"/>
            <w:r>
              <w:rPr>
                <w:rFonts w:ascii="Times New Roman" w:eastAsia="SimSun" w:hAnsi="Times New Roman" w:cs="Times New Roman"/>
                <w:color w:val="000000"/>
                <w:lang w:val="en-US" w:eastAsia="zh-CN" w:bidi="ar"/>
              </w:rPr>
              <w:t>litre</w:t>
            </w:r>
            <w:proofErr w:type="spellEnd"/>
          </w:p>
        </w:tc>
        <w:tc>
          <w:tcPr>
            <w:tcW w:w="133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1BE5549"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775</w:t>
            </w:r>
          </w:p>
        </w:tc>
        <w:tc>
          <w:tcPr>
            <w:tcW w:w="116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DDAB193"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500</w:t>
            </w:r>
          </w:p>
        </w:tc>
        <w:tc>
          <w:tcPr>
            <w:tcW w:w="192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9DB4F5B" w14:textId="77777777" w:rsidR="003E255A" w:rsidRDefault="00AD4D9D">
            <w:pPr>
              <w:jc w:val="right"/>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387.500</w:t>
            </w:r>
          </w:p>
        </w:tc>
      </w:tr>
      <w:tr w:rsidR="003E255A" w14:paraId="6FA8D522" w14:textId="77777777">
        <w:trPr>
          <w:trHeight w:val="299"/>
        </w:trPr>
        <w:tc>
          <w:tcPr>
            <w:tcW w:w="460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FE7552B" w14:textId="77777777" w:rsidR="003E255A" w:rsidRDefault="00AD4D9D">
            <w:pPr>
              <w:jc w:val="both"/>
              <w:textAlignment w:val="center"/>
              <w:rPr>
                <w:rFonts w:ascii="Times New Roman" w:hAnsi="Times New Roman" w:cs="Times New Roman"/>
                <w:color w:val="000000"/>
              </w:rPr>
            </w:pPr>
            <w:proofErr w:type="spellStart"/>
            <w:r>
              <w:rPr>
                <w:rFonts w:ascii="Times New Roman" w:eastAsia="SimSun" w:hAnsi="Times New Roman" w:cs="Times New Roman"/>
                <w:color w:val="000000"/>
                <w:lang w:val="en-US" w:eastAsia="zh-CN" w:bidi="ar"/>
              </w:rPr>
              <w:t>Péage</w:t>
            </w:r>
            <w:proofErr w:type="spellEnd"/>
            <w:r>
              <w:rPr>
                <w:rFonts w:ascii="Times New Roman" w:eastAsia="SimSun" w:hAnsi="Times New Roman" w:cs="Times New Roman"/>
                <w:color w:val="000000"/>
                <w:lang w:val="en-US" w:eastAsia="zh-CN" w:bidi="ar"/>
              </w:rPr>
              <w:t xml:space="preserve">: 2véhicule*5 </w:t>
            </w:r>
            <w:proofErr w:type="spellStart"/>
            <w:r>
              <w:rPr>
                <w:rFonts w:ascii="Times New Roman" w:eastAsia="SimSun" w:hAnsi="Times New Roman" w:cs="Times New Roman"/>
                <w:color w:val="000000"/>
                <w:lang w:val="en-US" w:eastAsia="zh-CN" w:bidi="ar"/>
              </w:rPr>
              <w:t>péages</w:t>
            </w:r>
            <w:proofErr w:type="spellEnd"/>
            <w:r>
              <w:rPr>
                <w:rFonts w:ascii="Times New Roman" w:eastAsia="SimSun" w:hAnsi="Times New Roman" w:cs="Times New Roman"/>
                <w:color w:val="000000"/>
                <w:lang w:val="en-US" w:eastAsia="zh-CN" w:bidi="ar"/>
              </w:rPr>
              <w:t>*2</w:t>
            </w:r>
          </w:p>
        </w:tc>
        <w:tc>
          <w:tcPr>
            <w:tcW w:w="12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8BB5646"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Passage</w:t>
            </w:r>
          </w:p>
        </w:tc>
        <w:tc>
          <w:tcPr>
            <w:tcW w:w="133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5E97473"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500</w:t>
            </w:r>
          </w:p>
        </w:tc>
        <w:tc>
          <w:tcPr>
            <w:tcW w:w="116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8254262"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20</w:t>
            </w:r>
          </w:p>
        </w:tc>
        <w:tc>
          <w:tcPr>
            <w:tcW w:w="192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87084F0" w14:textId="77777777" w:rsidR="003E255A" w:rsidRDefault="00AD4D9D">
            <w:pPr>
              <w:jc w:val="right"/>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10.000</w:t>
            </w:r>
          </w:p>
        </w:tc>
      </w:tr>
      <w:tr w:rsidR="003E255A" w14:paraId="09152EA9" w14:textId="77777777">
        <w:trPr>
          <w:trHeight w:val="299"/>
        </w:trPr>
        <w:tc>
          <w:tcPr>
            <w:tcW w:w="460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B057369" w14:textId="77777777" w:rsidR="003E255A" w:rsidRDefault="00AD4D9D">
            <w:pP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Communication</w:t>
            </w:r>
          </w:p>
        </w:tc>
        <w:tc>
          <w:tcPr>
            <w:tcW w:w="12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B2958F0" w14:textId="77777777" w:rsidR="003E255A" w:rsidRDefault="00AD4D9D">
            <w:pPr>
              <w:jc w:val="center"/>
              <w:textAlignment w:val="center"/>
              <w:rPr>
                <w:rFonts w:ascii="Times New Roman" w:hAnsi="Times New Roman" w:cs="Times New Roman"/>
                <w:color w:val="000000"/>
              </w:rPr>
            </w:pPr>
            <w:proofErr w:type="spellStart"/>
            <w:r>
              <w:rPr>
                <w:rFonts w:ascii="Times New Roman" w:eastAsia="SimSun" w:hAnsi="Times New Roman" w:cs="Times New Roman"/>
                <w:color w:val="000000"/>
                <w:lang w:val="en-US" w:eastAsia="zh-CN" w:bidi="ar"/>
              </w:rPr>
              <w:t>Unité</w:t>
            </w:r>
            <w:proofErr w:type="spellEnd"/>
          </w:p>
        </w:tc>
        <w:tc>
          <w:tcPr>
            <w:tcW w:w="133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C45C833"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4500</w:t>
            </w:r>
          </w:p>
        </w:tc>
        <w:tc>
          <w:tcPr>
            <w:tcW w:w="116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C1E44A2"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3</w:t>
            </w:r>
          </w:p>
        </w:tc>
        <w:tc>
          <w:tcPr>
            <w:tcW w:w="192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03C0193" w14:textId="77777777" w:rsidR="003E255A" w:rsidRDefault="00AD4D9D">
            <w:pPr>
              <w:jc w:val="right"/>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13.500</w:t>
            </w:r>
          </w:p>
        </w:tc>
      </w:tr>
      <w:tr w:rsidR="003E255A" w14:paraId="0ED25C54" w14:textId="77777777">
        <w:trPr>
          <w:trHeight w:val="299"/>
        </w:trPr>
        <w:tc>
          <w:tcPr>
            <w:tcW w:w="460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CABBD19" w14:textId="77777777" w:rsidR="003E255A" w:rsidRDefault="00AD4D9D">
            <w:pP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 xml:space="preserve">Entretien de 2 </w:t>
            </w:r>
            <w:proofErr w:type="spellStart"/>
            <w:r>
              <w:rPr>
                <w:rFonts w:ascii="Times New Roman" w:eastAsia="SimSun" w:hAnsi="Times New Roman" w:cs="Times New Roman"/>
                <w:color w:val="000000"/>
                <w:lang w:val="en-US" w:eastAsia="zh-CN" w:bidi="ar"/>
              </w:rPr>
              <w:t>véhicules</w:t>
            </w:r>
            <w:proofErr w:type="spellEnd"/>
          </w:p>
        </w:tc>
        <w:tc>
          <w:tcPr>
            <w:tcW w:w="12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382284C" w14:textId="77777777" w:rsidR="003E255A" w:rsidRDefault="00AD4D9D">
            <w:pPr>
              <w:jc w:val="center"/>
              <w:textAlignment w:val="center"/>
              <w:rPr>
                <w:rFonts w:ascii="Times New Roman" w:hAnsi="Times New Roman" w:cs="Times New Roman"/>
                <w:color w:val="000000"/>
              </w:rPr>
            </w:pPr>
            <w:proofErr w:type="spellStart"/>
            <w:r>
              <w:rPr>
                <w:rFonts w:ascii="Times New Roman" w:eastAsia="SimSun" w:hAnsi="Times New Roman" w:cs="Times New Roman"/>
                <w:color w:val="000000"/>
                <w:lang w:val="en-US" w:eastAsia="zh-CN" w:bidi="ar"/>
              </w:rPr>
              <w:t>véhicule</w:t>
            </w:r>
            <w:proofErr w:type="spellEnd"/>
          </w:p>
        </w:tc>
        <w:tc>
          <w:tcPr>
            <w:tcW w:w="133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350B8A3"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80000</w:t>
            </w:r>
          </w:p>
        </w:tc>
        <w:tc>
          <w:tcPr>
            <w:tcW w:w="116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AC81490"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2</w:t>
            </w:r>
          </w:p>
        </w:tc>
        <w:tc>
          <w:tcPr>
            <w:tcW w:w="192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8C9BFDE" w14:textId="77777777" w:rsidR="003E255A" w:rsidRDefault="00AD4D9D">
            <w:pPr>
              <w:jc w:val="right"/>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160.000</w:t>
            </w:r>
          </w:p>
        </w:tc>
      </w:tr>
      <w:tr w:rsidR="003E255A" w14:paraId="479F0678" w14:textId="77777777">
        <w:trPr>
          <w:trHeight w:val="299"/>
        </w:trPr>
        <w:tc>
          <w:tcPr>
            <w:tcW w:w="8358" w:type="dxa"/>
            <w:gridSpan w:val="4"/>
            <w:tcBorders>
              <w:top w:val="single" w:sz="2" w:space="0" w:color="000000"/>
              <w:left w:val="single" w:sz="2" w:space="0" w:color="000000"/>
              <w:bottom w:val="single" w:sz="2" w:space="0" w:color="000000"/>
              <w:right w:val="single" w:sz="2" w:space="0" w:color="000000"/>
            </w:tcBorders>
            <w:shd w:val="clear" w:color="auto" w:fill="auto"/>
            <w:vAlign w:val="center"/>
          </w:tcPr>
          <w:p w14:paraId="372CAA3A" w14:textId="77777777" w:rsidR="003E255A" w:rsidRDefault="00AD4D9D">
            <w:pPr>
              <w:jc w:val="center"/>
              <w:textAlignment w:val="center"/>
              <w:rPr>
                <w:rFonts w:ascii="Times New Roman" w:hAnsi="Times New Roman" w:cs="Times New Roman"/>
                <w:b/>
                <w:bCs/>
                <w:i/>
                <w:iCs/>
                <w:color w:val="000000"/>
              </w:rPr>
            </w:pPr>
            <w:r>
              <w:rPr>
                <w:rFonts w:ascii="Times New Roman" w:eastAsia="SimSun" w:hAnsi="Times New Roman" w:cs="Times New Roman"/>
                <w:b/>
                <w:bCs/>
                <w:i/>
                <w:iCs/>
                <w:color w:val="000000"/>
                <w:lang w:val="en-US" w:eastAsia="zh-CN" w:bidi="ar"/>
              </w:rPr>
              <w:t>Sous-total 3</w:t>
            </w:r>
          </w:p>
        </w:tc>
        <w:tc>
          <w:tcPr>
            <w:tcW w:w="1920" w:type="dxa"/>
            <w:tcBorders>
              <w:top w:val="single" w:sz="2" w:space="0" w:color="000000"/>
              <w:left w:val="single" w:sz="2" w:space="0" w:color="000000"/>
              <w:bottom w:val="single" w:sz="2" w:space="0" w:color="000000"/>
              <w:right w:val="single" w:sz="2" w:space="0" w:color="000000"/>
            </w:tcBorders>
            <w:shd w:val="clear" w:color="auto" w:fill="FFF2CC"/>
            <w:vAlign w:val="center"/>
          </w:tcPr>
          <w:p w14:paraId="478B5740" w14:textId="77777777" w:rsidR="003E255A" w:rsidRDefault="00AD4D9D">
            <w:pPr>
              <w:jc w:val="right"/>
              <w:textAlignment w:val="center"/>
              <w:rPr>
                <w:rFonts w:ascii="Times New Roman" w:hAnsi="Times New Roman" w:cs="Times New Roman"/>
                <w:b/>
                <w:bCs/>
                <w:i/>
                <w:iCs/>
                <w:color w:val="000000"/>
              </w:rPr>
            </w:pPr>
            <w:r>
              <w:rPr>
                <w:rFonts w:ascii="Times New Roman" w:eastAsia="SimSun" w:hAnsi="Times New Roman" w:cs="Times New Roman"/>
                <w:b/>
                <w:bCs/>
                <w:i/>
                <w:iCs/>
                <w:color w:val="000000"/>
                <w:lang w:val="en-US" w:eastAsia="zh-CN" w:bidi="ar"/>
              </w:rPr>
              <w:t>2.312.550</w:t>
            </w:r>
          </w:p>
        </w:tc>
      </w:tr>
      <w:tr w:rsidR="003E255A" w14:paraId="272A0022" w14:textId="77777777">
        <w:trPr>
          <w:trHeight w:val="299"/>
        </w:trPr>
        <w:tc>
          <w:tcPr>
            <w:tcW w:w="10278" w:type="dxa"/>
            <w:gridSpan w:val="5"/>
            <w:tcBorders>
              <w:top w:val="single" w:sz="2" w:space="0" w:color="000000"/>
              <w:left w:val="single" w:sz="2" w:space="0" w:color="000000"/>
              <w:bottom w:val="single" w:sz="2" w:space="0" w:color="000000"/>
              <w:right w:val="single" w:sz="2" w:space="0" w:color="000000"/>
            </w:tcBorders>
            <w:shd w:val="clear" w:color="auto" w:fill="auto"/>
            <w:vAlign w:val="center"/>
          </w:tcPr>
          <w:p w14:paraId="3AC809BA" w14:textId="77777777" w:rsidR="003E255A" w:rsidRDefault="00AD4D9D">
            <w:pPr>
              <w:jc w:val="center"/>
              <w:textAlignment w:val="center"/>
              <w:rPr>
                <w:rFonts w:ascii="Times New Roman" w:hAnsi="Times New Roman" w:cs="Times New Roman"/>
                <w:b/>
                <w:bCs/>
                <w:color w:val="000000"/>
              </w:rPr>
            </w:pPr>
            <w:r>
              <w:rPr>
                <w:rFonts w:ascii="Times New Roman" w:eastAsia="SimSun" w:hAnsi="Times New Roman" w:cs="Times New Roman"/>
                <w:b/>
                <w:bCs/>
                <w:color w:val="000000"/>
                <w:lang w:val="en-US" w:eastAsia="zh-CN" w:bidi="ar"/>
              </w:rPr>
              <w:t>Missions de supervision par les DRERF</w:t>
            </w:r>
          </w:p>
        </w:tc>
      </w:tr>
      <w:tr w:rsidR="003E255A" w14:paraId="050C7421" w14:textId="77777777">
        <w:trPr>
          <w:trHeight w:val="612"/>
        </w:trPr>
        <w:tc>
          <w:tcPr>
            <w:tcW w:w="460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153F0D8" w14:textId="77777777" w:rsidR="003E255A" w:rsidRDefault="00AD4D9D">
            <w:pPr>
              <w:textAlignment w:val="center"/>
              <w:rPr>
                <w:rFonts w:ascii="Times New Roman" w:hAnsi="Times New Roman" w:cs="Times New Roman"/>
                <w:color w:val="000000"/>
              </w:rPr>
            </w:pPr>
            <w:proofErr w:type="spellStart"/>
            <w:r>
              <w:rPr>
                <w:rFonts w:ascii="Times New Roman" w:eastAsia="SimSun" w:hAnsi="Times New Roman" w:cs="Times New Roman"/>
                <w:color w:val="000000"/>
                <w:lang w:val="en-US" w:eastAsia="zh-CN" w:bidi="ar"/>
              </w:rPr>
              <w:t>Appui</w:t>
            </w:r>
            <w:proofErr w:type="spellEnd"/>
            <w:r>
              <w:rPr>
                <w:rFonts w:ascii="Times New Roman" w:eastAsia="SimSun" w:hAnsi="Times New Roman" w:cs="Times New Roman"/>
                <w:color w:val="000000"/>
                <w:lang w:val="en-US" w:eastAsia="zh-CN" w:bidi="ar"/>
              </w:rPr>
              <w:t xml:space="preserve"> au </w:t>
            </w:r>
            <w:proofErr w:type="spellStart"/>
            <w:r>
              <w:rPr>
                <w:rFonts w:ascii="Times New Roman" w:eastAsia="SimSun" w:hAnsi="Times New Roman" w:cs="Times New Roman"/>
                <w:color w:val="000000"/>
                <w:lang w:val="en-US" w:eastAsia="zh-CN" w:bidi="ar"/>
              </w:rPr>
              <w:t>déplacement</w:t>
            </w:r>
            <w:proofErr w:type="spellEnd"/>
            <w:r>
              <w:rPr>
                <w:rFonts w:ascii="Times New Roman" w:eastAsia="SimSun" w:hAnsi="Times New Roman" w:cs="Times New Roman"/>
                <w:color w:val="000000"/>
                <w:lang w:val="en-US" w:eastAsia="zh-CN" w:bidi="ar"/>
              </w:rPr>
              <w:t xml:space="preserve"> des DRERF pour </w:t>
            </w:r>
            <w:proofErr w:type="spellStart"/>
            <w:r>
              <w:rPr>
                <w:rFonts w:ascii="Times New Roman" w:eastAsia="SimSun" w:hAnsi="Times New Roman" w:cs="Times New Roman"/>
                <w:color w:val="000000"/>
                <w:lang w:val="en-US" w:eastAsia="zh-CN" w:bidi="ar"/>
              </w:rPr>
              <w:t>toute</w:t>
            </w:r>
            <w:proofErr w:type="spellEnd"/>
            <w:r>
              <w:rPr>
                <w:rFonts w:ascii="Times New Roman" w:eastAsia="SimSun" w:hAnsi="Times New Roman" w:cs="Times New Roman"/>
                <w:color w:val="000000"/>
                <w:lang w:val="en-US" w:eastAsia="zh-CN" w:bidi="ar"/>
              </w:rPr>
              <w:t xml:space="preserve"> la </w:t>
            </w:r>
            <w:proofErr w:type="spellStart"/>
            <w:r>
              <w:rPr>
                <w:rFonts w:ascii="Times New Roman" w:eastAsia="SimSun" w:hAnsi="Times New Roman" w:cs="Times New Roman"/>
                <w:color w:val="000000"/>
                <w:lang w:val="en-US" w:eastAsia="zh-CN" w:bidi="ar"/>
              </w:rPr>
              <w:t>campagne</w:t>
            </w:r>
            <w:proofErr w:type="spellEnd"/>
            <w:r>
              <w:rPr>
                <w:rFonts w:ascii="Times New Roman" w:eastAsia="SimSun" w:hAnsi="Times New Roman" w:cs="Times New Roman"/>
                <w:color w:val="000000"/>
                <w:lang w:val="en-US" w:eastAsia="zh-CN" w:bidi="ar"/>
              </w:rPr>
              <w:t xml:space="preserve"> de </w:t>
            </w:r>
            <w:proofErr w:type="spellStart"/>
            <w:r>
              <w:rPr>
                <w:rFonts w:ascii="Times New Roman" w:eastAsia="SimSun" w:hAnsi="Times New Roman" w:cs="Times New Roman"/>
                <w:color w:val="000000"/>
                <w:lang w:val="en-US" w:eastAsia="zh-CN" w:bidi="ar"/>
              </w:rPr>
              <w:t>reboisement</w:t>
            </w:r>
            <w:proofErr w:type="spellEnd"/>
            <w:r>
              <w:rPr>
                <w:rFonts w:ascii="Times New Roman" w:eastAsia="SimSun" w:hAnsi="Times New Roman" w:cs="Times New Roman"/>
                <w:color w:val="000000"/>
                <w:lang w:val="en-US" w:eastAsia="zh-CN" w:bidi="ar"/>
              </w:rPr>
              <w:t xml:space="preserve"> 2023</w:t>
            </w:r>
          </w:p>
        </w:tc>
        <w:tc>
          <w:tcPr>
            <w:tcW w:w="12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C4B55CD"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DRERF</w:t>
            </w:r>
          </w:p>
        </w:tc>
        <w:tc>
          <w:tcPr>
            <w:tcW w:w="133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1277050"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120000</w:t>
            </w:r>
          </w:p>
        </w:tc>
        <w:tc>
          <w:tcPr>
            <w:tcW w:w="116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10C9AE8"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5</w:t>
            </w:r>
          </w:p>
        </w:tc>
        <w:tc>
          <w:tcPr>
            <w:tcW w:w="192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B9F9B10" w14:textId="77777777" w:rsidR="003E255A" w:rsidRDefault="00AD4D9D">
            <w:pPr>
              <w:jc w:val="right"/>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600.000</w:t>
            </w:r>
          </w:p>
        </w:tc>
      </w:tr>
      <w:tr w:rsidR="003E255A" w14:paraId="16FC9516" w14:textId="77777777">
        <w:trPr>
          <w:trHeight w:val="299"/>
        </w:trPr>
        <w:tc>
          <w:tcPr>
            <w:tcW w:w="8358" w:type="dxa"/>
            <w:gridSpan w:val="4"/>
            <w:tcBorders>
              <w:top w:val="single" w:sz="2" w:space="0" w:color="000000"/>
              <w:left w:val="single" w:sz="2" w:space="0" w:color="000000"/>
              <w:bottom w:val="single" w:sz="2" w:space="0" w:color="000000"/>
              <w:right w:val="single" w:sz="2" w:space="0" w:color="000000"/>
            </w:tcBorders>
            <w:shd w:val="clear" w:color="auto" w:fill="auto"/>
            <w:vAlign w:val="center"/>
          </w:tcPr>
          <w:p w14:paraId="49CFDC1F" w14:textId="77777777" w:rsidR="003E255A" w:rsidRDefault="00AD4D9D">
            <w:pPr>
              <w:jc w:val="center"/>
              <w:textAlignment w:val="center"/>
              <w:rPr>
                <w:rFonts w:ascii="Times New Roman" w:hAnsi="Times New Roman" w:cs="Times New Roman"/>
                <w:b/>
                <w:bCs/>
                <w:i/>
                <w:iCs/>
                <w:color w:val="000000"/>
              </w:rPr>
            </w:pPr>
            <w:r>
              <w:rPr>
                <w:rFonts w:ascii="Times New Roman" w:eastAsia="SimSun" w:hAnsi="Times New Roman" w:cs="Times New Roman"/>
                <w:b/>
                <w:bCs/>
                <w:i/>
                <w:iCs/>
                <w:color w:val="000000"/>
                <w:lang w:val="en-US" w:eastAsia="zh-CN" w:bidi="ar"/>
              </w:rPr>
              <w:t>Sous-total 4</w:t>
            </w:r>
          </w:p>
        </w:tc>
        <w:tc>
          <w:tcPr>
            <w:tcW w:w="1920" w:type="dxa"/>
            <w:tcBorders>
              <w:top w:val="single" w:sz="2" w:space="0" w:color="000000"/>
              <w:left w:val="single" w:sz="2" w:space="0" w:color="000000"/>
              <w:bottom w:val="single" w:sz="2" w:space="0" w:color="000000"/>
              <w:right w:val="single" w:sz="2" w:space="0" w:color="000000"/>
            </w:tcBorders>
            <w:shd w:val="clear" w:color="auto" w:fill="FFF2CC"/>
            <w:vAlign w:val="center"/>
          </w:tcPr>
          <w:p w14:paraId="463C6BB3" w14:textId="77777777" w:rsidR="003E255A" w:rsidRDefault="00AD4D9D">
            <w:pPr>
              <w:jc w:val="right"/>
              <w:textAlignment w:val="center"/>
              <w:rPr>
                <w:rFonts w:ascii="Times New Roman" w:hAnsi="Times New Roman" w:cs="Times New Roman"/>
                <w:b/>
                <w:bCs/>
                <w:i/>
                <w:iCs/>
                <w:color w:val="000000"/>
              </w:rPr>
            </w:pPr>
            <w:r>
              <w:rPr>
                <w:rFonts w:ascii="Times New Roman" w:eastAsia="SimSun" w:hAnsi="Times New Roman" w:cs="Times New Roman"/>
                <w:b/>
                <w:bCs/>
                <w:i/>
                <w:iCs/>
                <w:color w:val="000000"/>
                <w:lang w:val="en-US" w:eastAsia="zh-CN" w:bidi="ar"/>
              </w:rPr>
              <w:t>600.000</w:t>
            </w:r>
          </w:p>
        </w:tc>
      </w:tr>
      <w:tr w:rsidR="003E255A" w14:paraId="01D824BC" w14:textId="77777777">
        <w:trPr>
          <w:trHeight w:val="299"/>
        </w:trPr>
        <w:tc>
          <w:tcPr>
            <w:tcW w:w="10278" w:type="dxa"/>
            <w:gridSpan w:val="5"/>
            <w:tcBorders>
              <w:top w:val="single" w:sz="2" w:space="0" w:color="000000"/>
              <w:left w:val="single" w:sz="2" w:space="0" w:color="000000"/>
              <w:bottom w:val="single" w:sz="2" w:space="0" w:color="000000"/>
              <w:right w:val="single" w:sz="2" w:space="0" w:color="000000"/>
            </w:tcBorders>
            <w:shd w:val="clear" w:color="auto" w:fill="auto"/>
            <w:vAlign w:val="center"/>
          </w:tcPr>
          <w:p w14:paraId="72F02569" w14:textId="77777777" w:rsidR="003E255A" w:rsidRDefault="00AD4D9D">
            <w:pPr>
              <w:jc w:val="center"/>
              <w:textAlignment w:val="center"/>
              <w:rPr>
                <w:rFonts w:ascii="Times New Roman" w:hAnsi="Times New Roman" w:cs="Times New Roman"/>
                <w:b/>
                <w:bCs/>
                <w:color w:val="000000"/>
              </w:rPr>
            </w:pPr>
            <w:commentRangeStart w:id="53"/>
            <w:proofErr w:type="spellStart"/>
            <w:r>
              <w:rPr>
                <w:rFonts w:ascii="Times New Roman" w:eastAsia="SimSun" w:hAnsi="Times New Roman" w:cs="Times New Roman"/>
                <w:b/>
                <w:bCs/>
                <w:color w:val="000000"/>
                <w:lang w:val="en-US" w:eastAsia="zh-CN" w:bidi="ar"/>
              </w:rPr>
              <w:t>Organisation</w:t>
            </w:r>
            <w:proofErr w:type="spellEnd"/>
            <w:r>
              <w:rPr>
                <w:rFonts w:ascii="Times New Roman" w:eastAsia="SimSun" w:hAnsi="Times New Roman" w:cs="Times New Roman"/>
                <w:b/>
                <w:bCs/>
                <w:color w:val="000000"/>
                <w:lang w:val="en-US" w:eastAsia="zh-CN" w:bidi="ar"/>
              </w:rPr>
              <w:t xml:space="preserve"> de la mission de </w:t>
            </w:r>
            <w:proofErr w:type="spellStart"/>
            <w:r>
              <w:rPr>
                <w:rFonts w:ascii="Times New Roman" w:eastAsia="SimSun" w:hAnsi="Times New Roman" w:cs="Times New Roman"/>
                <w:b/>
                <w:bCs/>
                <w:color w:val="000000"/>
                <w:lang w:val="en-US" w:eastAsia="zh-CN" w:bidi="ar"/>
              </w:rPr>
              <w:t>cartographie</w:t>
            </w:r>
            <w:proofErr w:type="spellEnd"/>
            <w:r>
              <w:rPr>
                <w:rFonts w:ascii="Times New Roman" w:eastAsia="SimSun" w:hAnsi="Times New Roman" w:cs="Times New Roman"/>
                <w:b/>
                <w:bCs/>
                <w:color w:val="000000"/>
                <w:lang w:val="en-US" w:eastAsia="zh-CN" w:bidi="ar"/>
              </w:rPr>
              <w:t xml:space="preserve"> des sites </w:t>
            </w:r>
            <w:proofErr w:type="spellStart"/>
            <w:r>
              <w:rPr>
                <w:rFonts w:ascii="Times New Roman" w:eastAsia="SimSun" w:hAnsi="Times New Roman" w:cs="Times New Roman"/>
                <w:b/>
                <w:bCs/>
                <w:color w:val="000000"/>
                <w:lang w:val="en-US" w:eastAsia="zh-CN" w:bidi="ar"/>
              </w:rPr>
              <w:t>réussis</w:t>
            </w:r>
            <w:proofErr w:type="spellEnd"/>
            <w:r>
              <w:rPr>
                <w:rFonts w:ascii="Times New Roman" w:eastAsia="SimSun" w:hAnsi="Times New Roman" w:cs="Times New Roman"/>
                <w:b/>
                <w:bCs/>
                <w:color w:val="000000"/>
                <w:lang w:val="en-US" w:eastAsia="zh-CN" w:bidi="ar"/>
              </w:rPr>
              <w:t xml:space="preserve"> (10 </w:t>
            </w:r>
            <w:proofErr w:type="spellStart"/>
            <w:r>
              <w:rPr>
                <w:rFonts w:ascii="Times New Roman" w:eastAsia="SimSun" w:hAnsi="Times New Roman" w:cs="Times New Roman"/>
                <w:b/>
                <w:bCs/>
                <w:color w:val="000000"/>
                <w:lang w:val="en-US" w:eastAsia="zh-CN" w:bidi="ar"/>
              </w:rPr>
              <w:t>jours</w:t>
            </w:r>
            <w:proofErr w:type="spellEnd"/>
            <w:r>
              <w:rPr>
                <w:rFonts w:ascii="Times New Roman" w:eastAsia="SimSun" w:hAnsi="Times New Roman" w:cs="Times New Roman"/>
                <w:b/>
                <w:bCs/>
                <w:color w:val="000000"/>
                <w:lang w:val="en-US" w:eastAsia="zh-CN" w:bidi="ar"/>
              </w:rPr>
              <w:t>)</w:t>
            </w:r>
            <w:commentRangeEnd w:id="53"/>
            <w:r w:rsidR="007D288E">
              <w:rPr>
                <w:rStyle w:val="Marquedecommentaire"/>
              </w:rPr>
              <w:commentReference w:id="53"/>
            </w:r>
          </w:p>
        </w:tc>
      </w:tr>
      <w:tr w:rsidR="003E255A" w14:paraId="2436A26D" w14:textId="77777777">
        <w:trPr>
          <w:trHeight w:val="299"/>
        </w:trPr>
        <w:tc>
          <w:tcPr>
            <w:tcW w:w="460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C05EFE0" w14:textId="77777777" w:rsidR="003E255A" w:rsidRDefault="00AD4D9D">
            <w:pPr>
              <w:textAlignment w:val="center"/>
              <w:rPr>
                <w:rFonts w:ascii="Times New Roman" w:hAnsi="Times New Roman" w:cs="Times New Roman"/>
                <w:color w:val="000000"/>
              </w:rPr>
            </w:pPr>
            <w:proofErr w:type="spellStart"/>
            <w:r>
              <w:rPr>
                <w:rFonts w:ascii="Times New Roman" w:eastAsia="SimSun" w:hAnsi="Times New Roman" w:cs="Times New Roman"/>
                <w:color w:val="000000"/>
                <w:lang w:val="en-US" w:eastAsia="zh-CN" w:bidi="ar"/>
              </w:rPr>
              <w:t>Prise</w:t>
            </w:r>
            <w:proofErr w:type="spellEnd"/>
            <w:r>
              <w:rPr>
                <w:rFonts w:ascii="Times New Roman" w:eastAsia="SimSun" w:hAnsi="Times New Roman" w:cs="Times New Roman"/>
                <w:color w:val="000000"/>
                <w:lang w:val="en-US" w:eastAsia="zh-CN" w:bidi="ar"/>
              </w:rPr>
              <w:t xml:space="preserve"> </w:t>
            </w:r>
            <w:proofErr w:type="spellStart"/>
            <w:r>
              <w:rPr>
                <w:rFonts w:ascii="Times New Roman" w:eastAsia="SimSun" w:hAnsi="Times New Roman" w:cs="Times New Roman"/>
                <w:color w:val="000000"/>
                <w:lang w:val="en-US" w:eastAsia="zh-CN" w:bidi="ar"/>
              </w:rPr>
              <w:t>en</w:t>
            </w:r>
            <w:proofErr w:type="spellEnd"/>
            <w:r>
              <w:rPr>
                <w:rFonts w:ascii="Times New Roman" w:eastAsia="SimSun" w:hAnsi="Times New Roman" w:cs="Times New Roman"/>
                <w:color w:val="000000"/>
                <w:lang w:val="en-US" w:eastAsia="zh-CN" w:bidi="ar"/>
              </w:rPr>
              <w:t xml:space="preserve"> charge de 3 cadres (3x10 </w:t>
            </w:r>
            <w:proofErr w:type="spellStart"/>
            <w:r>
              <w:rPr>
                <w:rFonts w:ascii="Times New Roman" w:eastAsia="SimSun" w:hAnsi="Times New Roman" w:cs="Times New Roman"/>
                <w:color w:val="000000"/>
                <w:lang w:val="en-US" w:eastAsia="zh-CN" w:bidi="ar"/>
              </w:rPr>
              <w:t>nuitées</w:t>
            </w:r>
            <w:proofErr w:type="spellEnd"/>
            <w:r>
              <w:rPr>
                <w:rFonts w:ascii="Times New Roman" w:eastAsia="SimSun" w:hAnsi="Times New Roman" w:cs="Times New Roman"/>
                <w:color w:val="000000"/>
                <w:lang w:val="en-US" w:eastAsia="zh-CN" w:bidi="ar"/>
              </w:rPr>
              <w:t>)</w:t>
            </w:r>
          </w:p>
        </w:tc>
        <w:tc>
          <w:tcPr>
            <w:tcW w:w="12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AD04B54" w14:textId="77777777" w:rsidR="003E255A" w:rsidRDefault="00AD4D9D">
            <w:pPr>
              <w:jc w:val="center"/>
              <w:textAlignment w:val="center"/>
              <w:rPr>
                <w:rFonts w:ascii="Times New Roman" w:hAnsi="Times New Roman" w:cs="Times New Roman"/>
                <w:color w:val="000000"/>
              </w:rPr>
            </w:pPr>
            <w:proofErr w:type="spellStart"/>
            <w:r>
              <w:rPr>
                <w:rFonts w:ascii="Times New Roman" w:eastAsia="SimSun" w:hAnsi="Times New Roman" w:cs="Times New Roman"/>
                <w:color w:val="000000"/>
                <w:lang w:val="en-US" w:eastAsia="zh-CN" w:bidi="ar"/>
              </w:rPr>
              <w:t>hj</w:t>
            </w:r>
            <w:proofErr w:type="spellEnd"/>
          </w:p>
        </w:tc>
        <w:tc>
          <w:tcPr>
            <w:tcW w:w="133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3E6B606" w14:textId="77777777" w:rsidR="003E255A" w:rsidRDefault="00AD4D9D">
            <w:pPr>
              <w:jc w:val="right"/>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35.000</w:t>
            </w:r>
          </w:p>
        </w:tc>
        <w:tc>
          <w:tcPr>
            <w:tcW w:w="116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4E1DC38"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30</w:t>
            </w:r>
          </w:p>
        </w:tc>
        <w:tc>
          <w:tcPr>
            <w:tcW w:w="192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7CA3A97" w14:textId="77777777" w:rsidR="003E255A" w:rsidRDefault="00AD4D9D">
            <w:pPr>
              <w:jc w:val="right"/>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1.050.000</w:t>
            </w:r>
          </w:p>
        </w:tc>
      </w:tr>
      <w:tr w:rsidR="003E255A" w14:paraId="2DD95554" w14:textId="77777777">
        <w:trPr>
          <w:trHeight w:val="299"/>
        </w:trPr>
        <w:tc>
          <w:tcPr>
            <w:tcW w:w="460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F01F4E8" w14:textId="77777777" w:rsidR="003E255A" w:rsidRDefault="00AD4D9D">
            <w:pPr>
              <w:textAlignment w:val="center"/>
              <w:rPr>
                <w:rFonts w:ascii="Times New Roman" w:hAnsi="Times New Roman" w:cs="Times New Roman"/>
                <w:color w:val="000000"/>
              </w:rPr>
            </w:pPr>
            <w:proofErr w:type="spellStart"/>
            <w:r>
              <w:rPr>
                <w:rFonts w:ascii="Times New Roman" w:eastAsia="SimSun" w:hAnsi="Times New Roman" w:cs="Times New Roman"/>
                <w:color w:val="000000"/>
                <w:lang w:val="en-US" w:eastAsia="zh-CN" w:bidi="ar"/>
              </w:rPr>
              <w:t>Prise</w:t>
            </w:r>
            <w:proofErr w:type="spellEnd"/>
            <w:r>
              <w:rPr>
                <w:rFonts w:ascii="Times New Roman" w:eastAsia="SimSun" w:hAnsi="Times New Roman" w:cs="Times New Roman"/>
                <w:color w:val="000000"/>
                <w:lang w:val="en-US" w:eastAsia="zh-CN" w:bidi="ar"/>
              </w:rPr>
              <w:t xml:space="preserve"> </w:t>
            </w:r>
            <w:proofErr w:type="spellStart"/>
            <w:r>
              <w:rPr>
                <w:rFonts w:ascii="Times New Roman" w:eastAsia="SimSun" w:hAnsi="Times New Roman" w:cs="Times New Roman"/>
                <w:color w:val="000000"/>
                <w:lang w:val="en-US" w:eastAsia="zh-CN" w:bidi="ar"/>
              </w:rPr>
              <w:t>en</w:t>
            </w:r>
            <w:proofErr w:type="spellEnd"/>
            <w:r>
              <w:rPr>
                <w:rFonts w:ascii="Times New Roman" w:eastAsia="SimSun" w:hAnsi="Times New Roman" w:cs="Times New Roman"/>
                <w:color w:val="000000"/>
                <w:lang w:val="en-US" w:eastAsia="zh-CN" w:bidi="ar"/>
              </w:rPr>
              <w:t xml:space="preserve"> charge de 3 cadres </w:t>
            </w:r>
            <w:proofErr w:type="spellStart"/>
            <w:r>
              <w:rPr>
                <w:rFonts w:ascii="Times New Roman" w:eastAsia="SimSun" w:hAnsi="Times New Roman" w:cs="Times New Roman"/>
                <w:color w:val="000000"/>
                <w:lang w:val="en-US" w:eastAsia="zh-CN" w:bidi="ar"/>
              </w:rPr>
              <w:t>officiers</w:t>
            </w:r>
            <w:proofErr w:type="spellEnd"/>
            <w:r>
              <w:rPr>
                <w:rFonts w:ascii="Times New Roman" w:eastAsia="SimSun" w:hAnsi="Times New Roman" w:cs="Times New Roman"/>
                <w:color w:val="000000"/>
                <w:lang w:val="en-US" w:eastAsia="zh-CN" w:bidi="ar"/>
              </w:rPr>
              <w:t xml:space="preserve"> </w:t>
            </w:r>
            <w:proofErr w:type="spellStart"/>
            <w:r>
              <w:rPr>
                <w:rFonts w:ascii="Times New Roman" w:eastAsia="SimSun" w:hAnsi="Times New Roman" w:cs="Times New Roman"/>
                <w:color w:val="000000"/>
                <w:lang w:val="en-US" w:eastAsia="zh-CN" w:bidi="ar"/>
              </w:rPr>
              <w:t>supérieurs</w:t>
            </w:r>
            <w:proofErr w:type="spellEnd"/>
            <w:r>
              <w:rPr>
                <w:rFonts w:ascii="Times New Roman" w:eastAsia="SimSun" w:hAnsi="Times New Roman" w:cs="Times New Roman"/>
                <w:color w:val="000000"/>
                <w:lang w:val="en-US" w:eastAsia="zh-CN" w:bidi="ar"/>
              </w:rPr>
              <w:t xml:space="preserve"> (2x10 </w:t>
            </w:r>
            <w:proofErr w:type="spellStart"/>
            <w:r>
              <w:rPr>
                <w:rFonts w:ascii="Times New Roman" w:eastAsia="SimSun" w:hAnsi="Times New Roman" w:cs="Times New Roman"/>
                <w:color w:val="000000"/>
                <w:lang w:val="en-US" w:eastAsia="zh-CN" w:bidi="ar"/>
              </w:rPr>
              <w:t>nuitées</w:t>
            </w:r>
            <w:proofErr w:type="spellEnd"/>
            <w:r>
              <w:rPr>
                <w:rFonts w:ascii="Times New Roman" w:eastAsia="SimSun" w:hAnsi="Times New Roman" w:cs="Times New Roman"/>
                <w:color w:val="000000"/>
                <w:lang w:val="en-US" w:eastAsia="zh-CN" w:bidi="ar"/>
              </w:rPr>
              <w:t>)</w:t>
            </w:r>
          </w:p>
        </w:tc>
        <w:tc>
          <w:tcPr>
            <w:tcW w:w="12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91D42CB" w14:textId="77777777" w:rsidR="003E255A" w:rsidRDefault="00AD4D9D">
            <w:pPr>
              <w:jc w:val="center"/>
              <w:textAlignment w:val="center"/>
              <w:rPr>
                <w:rFonts w:ascii="Times New Roman" w:hAnsi="Times New Roman" w:cs="Times New Roman"/>
                <w:color w:val="000000"/>
              </w:rPr>
            </w:pPr>
            <w:proofErr w:type="spellStart"/>
            <w:r>
              <w:rPr>
                <w:rFonts w:ascii="Times New Roman" w:eastAsia="SimSun" w:hAnsi="Times New Roman" w:cs="Times New Roman"/>
                <w:color w:val="000000"/>
                <w:lang w:val="en-US" w:eastAsia="zh-CN" w:bidi="ar"/>
              </w:rPr>
              <w:t>hj</w:t>
            </w:r>
            <w:proofErr w:type="spellEnd"/>
          </w:p>
        </w:tc>
        <w:tc>
          <w:tcPr>
            <w:tcW w:w="133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2984FC6" w14:textId="77777777" w:rsidR="003E255A" w:rsidRDefault="00AD4D9D">
            <w:pPr>
              <w:jc w:val="right"/>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40.000</w:t>
            </w:r>
          </w:p>
        </w:tc>
        <w:tc>
          <w:tcPr>
            <w:tcW w:w="116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839133B"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30</w:t>
            </w:r>
          </w:p>
        </w:tc>
        <w:tc>
          <w:tcPr>
            <w:tcW w:w="192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0A39008" w14:textId="77777777" w:rsidR="003E255A" w:rsidRDefault="00AD4D9D">
            <w:pPr>
              <w:jc w:val="right"/>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1.200.000</w:t>
            </w:r>
          </w:p>
        </w:tc>
      </w:tr>
      <w:tr w:rsidR="003E255A" w14:paraId="0B9CF79C" w14:textId="77777777">
        <w:trPr>
          <w:trHeight w:val="299"/>
        </w:trPr>
        <w:tc>
          <w:tcPr>
            <w:tcW w:w="460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5AB49DE" w14:textId="77777777" w:rsidR="003E255A" w:rsidRDefault="00AD4D9D">
            <w:pPr>
              <w:textAlignment w:val="center"/>
              <w:rPr>
                <w:rFonts w:ascii="Times New Roman" w:hAnsi="Times New Roman" w:cs="Times New Roman"/>
                <w:color w:val="000000"/>
              </w:rPr>
            </w:pPr>
            <w:proofErr w:type="spellStart"/>
            <w:r>
              <w:rPr>
                <w:rFonts w:ascii="Times New Roman" w:eastAsia="SimSun" w:hAnsi="Times New Roman" w:cs="Times New Roman"/>
                <w:color w:val="000000"/>
                <w:lang w:val="en-US" w:eastAsia="zh-CN" w:bidi="ar"/>
              </w:rPr>
              <w:t>Prise</w:t>
            </w:r>
            <w:proofErr w:type="spellEnd"/>
            <w:r>
              <w:rPr>
                <w:rFonts w:ascii="Times New Roman" w:eastAsia="SimSun" w:hAnsi="Times New Roman" w:cs="Times New Roman"/>
                <w:color w:val="000000"/>
                <w:lang w:val="en-US" w:eastAsia="zh-CN" w:bidi="ar"/>
              </w:rPr>
              <w:t xml:space="preserve"> </w:t>
            </w:r>
            <w:proofErr w:type="spellStart"/>
            <w:r>
              <w:rPr>
                <w:rFonts w:ascii="Times New Roman" w:eastAsia="SimSun" w:hAnsi="Times New Roman" w:cs="Times New Roman"/>
                <w:color w:val="000000"/>
                <w:lang w:val="en-US" w:eastAsia="zh-CN" w:bidi="ar"/>
              </w:rPr>
              <w:t>en</w:t>
            </w:r>
            <w:proofErr w:type="spellEnd"/>
            <w:r>
              <w:rPr>
                <w:rFonts w:ascii="Times New Roman" w:eastAsia="SimSun" w:hAnsi="Times New Roman" w:cs="Times New Roman"/>
                <w:color w:val="000000"/>
                <w:lang w:val="en-US" w:eastAsia="zh-CN" w:bidi="ar"/>
              </w:rPr>
              <w:t xml:space="preserve"> charge de 3 chauffeurs de Lomé (3x10 </w:t>
            </w:r>
            <w:proofErr w:type="spellStart"/>
            <w:r>
              <w:rPr>
                <w:rFonts w:ascii="Times New Roman" w:eastAsia="SimSun" w:hAnsi="Times New Roman" w:cs="Times New Roman"/>
                <w:color w:val="000000"/>
                <w:lang w:val="en-US" w:eastAsia="zh-CN" w:bidi="ar"/>
              </w:rPr>
              <w:t>nuitées</w:t>
            </w:r>
            <w:proofErr w:type="spellEnd"/>
            <w:r>
              <w:rPr>
                <w:rFonts w:ascii="Times New Roman" w:eastAsia="SimSun" w:hAnsi="Times New Roman" w:cs="Times New Roman"/>
                <w:color w:val="000000"/>
                <w:lang w:val="en-US" w:eastAsia="zh-CN" w:bidi="ar"/>
              </w:rPr>
              <w:t>)</w:t>
            </w:r>
          </w:p>
        </w:tc>
        <w:tc>
          <w:tcPr>
            <w:tcW w:w="12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73D6EAA" w14:textId="77777777" w:rsidR="003E255A" w:rsidRDefault="00AD4D9D">
            <w:pPr>
              <w:jc w:val="center"/>
              <w:textAlignment w:val="center"/>
              <w:rPr>
                <w:rFonts w:ascii="Times New Roman" w:hAnsi="Times New Roman" w:cs="Times New Roman"/>
                <w:color w:val="000000"/>
              </w:rPr>
            </w:pPr>
            <w:proofErr w:type="spellStart"/>
            <w:r>
              <w:rPr>
                <w:rFonts w:ascii="Times New Roman" w:eastAsia="SimSun" w:hAnsi="Times New Roman" w:cs="Times New Roman"/>
                <w:color w:val="000000"/>
                <w:lang w:val="en-US" w:eastAsia="zh-CN" w:bidi="ar"/>
              </w:rPr>
              <w:t>nuitée</w:t>
            </w:r>
            <w:proofErr w:type="spellEnd"/>
          </w:p>
        </w:tc>
        <w:tc>
          <w:tcPr>
            <w:tcW w:w="133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ACB3F42" w14:textId="77777777" w:rsidR="003E255A" w:rsidRDefault="00AD4D9D">
            <w:pPr>
              <w:jc w:val="right"/>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25.000</w:t>
            </w:r>
          </w:p>
        </w:tc>
        <w:tc>
          <w:tcPr>
            <w:tcW w:w="116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246961A"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30</w:t>
            </w:r>
          </w:p>
        </w:tc>
        <w:tc>
          <w:tcPr>
            <w:tcW w:w="192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8F93617" w14:textId="77777777" w:rsidR="003E255A" w:rsidRDefault="00AD4D9D">
            <w:pPr>
              <w:jc w:val="right"/>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750.000</w:t>
            </w:r>
          </w:p>
        </w:tc>
      </w:tr>
      <w:tr w:rsidR="003E255A" w14:paraId="70B768A9" w14:textId="77777777">
        <w:trPr>
          <w:trHeight w:val="906"/>
        </w:trPr>
        <w:tc>
          <w:tcPr>
            <w:tcW w:w="460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FD3DAD7" w14:textId="77777777" w:rsidR="003E255A" w:rsidRDefault="00AD4D9D">
            <w:pP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Carburant Lomé-</w:t>
            </w:r>
            <w:proofErr w:type="spellStart"/>
            <w:r>
              <w:rPr>
                <w:rFonts w:ascii="Times New Roman" w:eastAsia="SimSun" w:hAnsi="Times New Roman" w:cs="Times New Roman"/>
                <w:color w:val="000000"/>
                <w:lang w:val="en-US" w:eastAsia="zh-CN" w:bidi="ar"/>
              </w:rPr>
              <w:t>Cinkassé</w:t>
            </w:r>
            <w:proofErr w:type="spellEnd"/>
            <w:r>
              <w:rPr>
                <w:rFonts w:ascii="Times New Roman" w:eastAsia="SimSun" w:hAnsi="Times New Roman" w:cs="Times New Roman"/>
                <w:color w:val="000000"/>
                <w:lang w:val="en-US" w:eastAsia="zh-CN" w:bidi="ar"/>
              </w:rPr>
              <w:t xml:space="preserve">-Lomé (15 </w:t>
            </w:r>
            <w:proofErr w:type="spellStart"/>
            <w:r>
              <w:rPr>
                <w:rFonts w:ascii="Times New Roman" w:eastAsia="SimSun" w:hAnsi="Times New Roman" w:cs="Times New Roman"/>
                <w:color w:val="000000"/>
                <w:lang w:val="en-US" w:eastAsia="zh-CN" w:bidi="ar"/>
              </w:rPr>
              <w:t>litres</w:t>
            </w:r>
            <w:proofErr w:type="spellEnd"/>
            <w:r>
              <w:rPr>
                <w:rFonts w:ascii="Times New Roman" w:eastAsia="SimSun" w:hAnsi="Times New Roman" w:cs="Times New Roman"/>
                <w:color w:val="000000"/>
                <w:lang w:val="en-US" w:eastAsia="zh-CN" w:bidi="ar"/>
              </w:rPr>
              <w:t xml:space="preserve">/100 km*657 km *2) et pour </w:t>
            </w:r>
            <w:proofErr w:type="spellStart"/>
            <w:r>
              <w:rPr>
                <w:rFonts w:ascii="Times New Roman" w:eastAsia="SimSun" w:hAnsi="Times New Roman" w:cs="Times New Roman"/>
                <w:color w:val="000000"/>
                <w:lang w:val="en-US" w:eastAsia="zh-CN" w:bidi="ar"/>
              </w:rPr>
              <w:t>ralliement</w:t>
            </w:r>
            <w:proofErr w:type="spellEnd"/>
            <w:r>
              <w:rPr>
                <w:rFonts w:ascii="Times New Roman" w:eastAsia="SimSun" w:hAnsi="Times New Roman" w:cs="Times New Roman"/>
                <w:color w:val="000000"/>
                <w:lang w:val="en-US" w:eastAsia="zh-CN" w:bidi="ar"/>
              </w:rPr>
              <w:t xml:space="preserve"> des sites de </w:t>
            </w:r>
            <w:proofErr w:type="spellStart"/>
            <w:r>
              <w:rPr>
                <w:rFonts w:ascii="Times New Roman" w:eastAsia="SimSun" w:hAnsi="Times New Roman" w:cs="Times New Roman"/>
                <w:color w:val="000000"/>
                <w:lang w:val="en-US" w:eastAsia="zh-CN" w:bidi="ar"/>
              </w:rPr>
              <w:t>reboisements</w:t>
            </w:r>
            <w:proofErr w:type="spellEnd"/>
            <w:r>
              <w:rPr>
                <w:rFonts w:ascii="Times New Roman" w:eastAsia="SimSun" w:hAnsi="Times New Roman" w:cs="Times New Roman"/>
                <w:color w:val="000000"/>
                <w:lang w:val="en-US" w:eastAsia="zh-CN" w:bidi="ar"/>
              </w:rPr>
              <w:t xml:space="preserve"> à </w:t>
            </w:r>
            <w:proofErr w:type="spellStart"/>
            <w:r>
              <w:rPr>
                <w:rFonts w:ascii="Times New Roman" w:eastAsia="SimSun" w:hAnsi="Times New Roman" w:cs="Times New Roman"/>
                <w:color w:val="000000"/>
                <w:lang w:val="en-US" w:eastAsia="zh-CN" w:bidi="ar"/>
              </w:rPr>
              <w:t>l’intérieur</w:t>
            </w:r>
            <w:proofErr w:type="spellEnd"/>
            <w:r>
              <w:rPr>
                <w:rFonts w:ascii="Times New Roman" w:eastAsia="SimSun" w:hAnsi="Times New Roman" w:cs="Times New Roman"/>
                <w:color w:val="000000"/>
                <w:lang w:val="en-US" w:eastAsia="zh-CN" w:bidi="ar"/>
              </w:rPr>
              <w:t xml:space="preserve"> de la </w:t>
            </w:r>
            <w:proofErr w:type="spellStart"/>
            <w:r>
              <w:rPr>
                <w:rFonts w:ascii="Times New Roman" w:eastAsia="SimSun" w:hAnsi="Times New Roman" w:cs="Times New Roman"/>
                <w:color w:val="000000"/>
                <w:lang w:val="en-US" w:eastAsia="zh-CN" w:bidi="ar"/>
              </w:rPr>
              <w:t>région</w:t>
            </w:r>
            <w:proofErr w:type="spellEnd"/>
          </w:p>
        </w:tc>
        <w:tc>
          <w:tcPr>
            <w:tcW w:w="12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D7F224E" w14:textId="77777777" w:rsidR="003E255A" w:rsidRDefault="00AD4D9D">
            <w:pPr>
              <w:jc w:val="center"/>
              <w:textAlignment w:val="center"/>
              <w:rPr>
                <w:rFonts w:ascii="Times New Roman" w:hAnsi="Times New Roman" w:cs="Times New Roman"/>
                <w:color w:val="000000"/>
              </w:rPr>
            </w:pPr>
            <w:proofErr w:type="spellStart"/>
            <w:r>
              <w:rPr>
                <w:rFonts w:ascii="Times New Roman" w:eastAsia="SimSun" w:hAnsi="Times New Roman" w:cs="Times New Roman"/>
                <w:color w:val="000000"/>
                <w:lang w:val="en-US" w:eastAsia="zh-CN" w:bidi="ar"/>
              </w:rPr>
              <w:t>litre</w:t>
            </w:r>
            <w:proofErr w:type="spellEnd"/>
          </w:p>
        </w:tc>
        <w:tc>
          <w:tcPr>
            <w:tcW w:w="133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153C6A8" w14:textId="77777777" w:rsidR="003E255A" w:rsidRDefault="00AD4D9D">
            <w:pPr>
              <w:jc w:val="right"/>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775</w:t>
            </w:r>
          </w:p>
        </w:tc>
        <w:tc>
          <w:tcPr>
            <w:tcW w:w="116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5F8D6F9"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530</w:t>
            </w:r>
          </w:p>
        </w:tc>
        <w:tc>
          <w:tcPr>
            <w:tcW w:w="192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65BF448" w14:textId="77777777" w:rsidR="003E255A" w:rsidRDefault="00AD4D9D">
            <w:pPr>
              <w:jc w:val="right"/>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410.750</w:t>
            </w:r>
          </w:p>
        </w:tc>
      </w:tr>
      <w:tr w:rsidR="003E255A" w14:paraId="604C323A" w14:textId="77777777">
        <w:trPr>
          <w:trHeight w:val="906"/>
        </w:trPr>
        <w:tc>
          <w:tcPr>
            <w:tcW w:w="460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7371AEC" w14:textId="77777777" w:rsidR="003E255A" w:rsidRDefault="00AD4D9D">
            <w:pP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lastRenderedPageBreak/>
              <w:t>Carburant Lomé-</w:t>
            </w:r>
            <w:proofErr w:type="spellStart"/>
            <w:r>
              <w:rPr>
                <w:rFonts w:ascii="Times New Roman" w:eastAsia="SimSun" w:hAnsi="Times New Roman" w:cs="Times New Roman"/>
                <w:color w:val="000000"/>
                <w:lang w:val="en-US" w:eastAsia="zh-CN" w:bidi="ar"/>
              </w:rPr>
              <w:t>Bassar</w:t>
            </w:r>
            <w:proofErr w:type="spellEnd"/>
            <w:r>
              <w:rPr>
                <w:rFonts w:ascii="Times New Roman" w:eastAsia="SimSun" w:hAnsi="Times New Roman" w:cs="Times New Roman"/>
                <w:color w:val="000000"/>
                <w:lang w:val="en-US" w:eastAsia="zh-CN" w:bidi="ar"/>
              </w:rPr>
              <w:t xml:space="preserve">-Lomé (15 </w:t>
            </w:r>
            <w:proofErr w:type="spellStart"/>
            <w:r>
              <w:rPr>
                <w:rFonts w:ascii="Times New Roman" w:eastAsia="SimSun" w:hAnsi="Times New Roman" w:cs="Times New Roman"/>
                <w:color w:val="000000"/>
                <w:lang w:val="en-US" w:eastAsia="zh-CN" w:bidi="ar"/>
              </w:rPr>
              <w:t>litres</w:t>
            </w:r>
            <w:proofErr w:type="spellEnd"/>
            <w:r>
              <w:rPr>
                <w:rFonts w:ascii="Times New Roman" w:eastAsia="SimSun" w:hAnsi="Times New Roman" w:cs="Times New Roman"/>
                <w:color w:val="000000"/>
                <w:lang w:val="en-US" w:eastAsia="zh-CN" w:bidi="ar"/>
              </w:rPr>
              <w:t xml:space="preserve">/100 km*408 km *2) pour équipe 2 et pour le </w:t>
            </w:r>
            <w:proofErr w:type="spellStart"/>
            <w:r>
              <w:rPr>
                <w:rFonts w:ascii="Times New Roman" w:eastAsia="SimSun" w:hAnsi="Times New Roman" w:cs="Times New Roman"/>
                <w:color w:val="000000"/>
                <w:lang w:val="en-US" w:eastAsia="zh-CN" w:bidi="ar"/>
              </w:rPr>
              <w:t>ralliement</w:t>
            </w:r>
            <w:proofErr w:type="spellEnd"/>
            <w:r>
              <w:rPr>
                <w:rFonts w:ascii="Times New Roman" w:eastAsia="SimSun" w:hAnsi="Times New Roman" w:cs="Times New Roman"/>
                <w:color w:val="000000"/>
                <w:lang w:val="en-US" w:eastAsia="zh-CN" w:bidi="ar"/>
              </w:rPr>
              <w:t xml:space="preserve"> des sites de </w:t>
            </w:r>
            <w:proofErr w:type="spellStart"/>
            <w:r>
              <w:rPr>
                <w:rFonts w:ascii="Times New Roman" w:eastAsia="SimSun" w:hAnsi="Times New Roman" w:cs="Times New Roman"/>
                <w:color w:val="000000"/>
                <w:lang w:val="en-US" w:eastAsia="zh-CN" w:bidi="ar"/>
              </w:rPr>
              <w:t>reboisement</w:t>
            </w:r>
            <w:proofErr w:type="spellEnd"/>
            <w:r>
              <w:rPr>
                <w:rFonts w:ascii="Times New Roman" w:eastAsia="SimSun" w:hAnsi="Times New Roman" w:cs="Times New Roman"/>
                <w:color w:val="000000"/>
                <w:lang w:val="en-US" w:eastAsia="zh-CN" w:bidi="ar"/>
              </w:rPr>
              <w:t xml:space="preserve"> des </w:t>
            </w:r>
            <w:proofErr w:type="spellStart"/>
            <w:r>
              <w:rPr>
                <w:rFonts w:ascii="Times New Roman" w:eastAsia="SimSun" w:hAnsi="Times New Roman" w:cs="Times New Roman"/>
                <w:color w:val="000000"/>
                <w:lang w:val="en-US" w:eastAsia="zh-CN" w:bidi="ar"/>
              </w:rPr>
              <w:t>préfectures</w:t>
            </w:r>
            <w:proofErr w:type="spellEnd"/>
            <w:r>
              <w:rPr>
                <w:rFonts w:ascii="Times New Roman" w:eastAsia="SimSun" w:hAnsi="Times New Roman" w:cs="Times New Roman"/>
                <w:color w:val="000000"/>
                <w:lang w:val="en-US" w:eastAsia="zh-CN" w:bidi="ar"/>
              </w:rPr>
              <w:t xml:space="preserve"> </w:t>
            </w:r>
            <w:proofErr w:type="spellStart"/>
            <w:r>
              <w:rPr>
                <w:rFonts w:ascii="Times New Roman" w:eastAsia="SimSun" w:hAnsi="Times New Roman" w:cs="Times New Roman"/>
                <w:color w:val="000000"/>
                <w:lang w:val="en-US" w:eastAsia="zh-CN" w:bidi="ar"/>
              </w:rPr>
              <w:t>cibles</w:t>
            </w:r>
            <w:proofErr w:type="spellEnd"/>
          </w:p>
        </w:tc>
        <w:tc>
          <w:tcPr>
            <w:tcW w:w="12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810AF92" w14:textId="77777777" w:rsidR="003E255A" w:rsidRDefault="00AD4D9D">
            <w:pPr>
              <w:jc w:val="center"/>
              <w:textAlignment w:val="center"/>
              <w:rPr>
                <w:rFonts w:ascii="Times New Roman" w:hAnsi="Times New Roman" w:cs="Times New Roman"/>
                <w:color w:val="000000"/>
              </w:rPr>
            </w:pPr>
            <w:proofErr w:type="spellStart"/>
            <w:r>
              <w:rPr>
                <w:rFonts w:ascii="Times New Roman" w:eastAsia="SimSun" w:hAnsi="Times New Roman" w:cs="Times New Roman"/>
                <w:color w:val="000000"/>
                <w:lang w:val="en-US" w:eastAsia="zh-CN" w:bidi="ar"/>
              </w:rPr>
              <w:t>litre</w:t>
            </w:r>
            <w:proofErr w:type="spellEnd"/>
          </w:p>
        </w:tc>
        <w:tc>
          <w:tcPr>
            <w:tcW w:w="133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32C33BB" w14:textId="77777777" w:rsidR="003E255A" w:rsidRDefault="00AD4D9D">
            <w:pPr>
              <w:jc w:val="right"/>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775</w:t>
            </w:r>
          </w:p>
        </w:tc>
        <w:tc>
          <w:tcPr>
            <w:tcW w:w="116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1C94F8B"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590</w:t>
            </w:r>
          </w:p>
        </w:tc>
        <w:tc>
          <w:tcPr>
            <w:tcW w:w="192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2FD73B1" w14:textId="77777777" w:rsidR="003E255A" w:rsidRDefault="00AD4D9D">
            <w:pPr>
              <w:jc w:val="right"/>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457.250</w:t>
            </w:r>
          </w:p>
        </w:tc>
      </w:tr>
      <w:tr w:rsidR="003E255A" w14:paraId="20C331A0" w14:textId="77777777">
        <w:trPr>
          <w:trHeight w:val="906"/>
        </w:trPr>
        <w:tc>
          <w:tcPr>
            <w:tcW w:w="460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62FCE9C" w14:textId="77777777" w:rsidR="003E255A" w:rsidRDefault="00AD4D9D">
            <w:pP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Carburant Lomé-</w:t>
            </w:r>
            <w:proofErr w:type="spellStart"/>
            <w:r>
              <w:rPr>
                <w:rFonts w:ascii="Times New Roman" w:eastAsia="SimSun" w:hAnsi="Times New Roman" w:cs="Times New Roman"/>
                <w:color w:val="000000"/>
                <w:lang w:val="en-US" w:eastAsia="zh-CN" w:bidi="ar"/>
              </w:rPr>
              <w:t>Atakpamé</w:t>
            </w:r>
            <w:proofErr w:type="spellEnd"/>
            <w:r>
              <w:rPr>
                <w:rFonts w:ascii="Times New Roman" w:eastAsia="SimSun" w:hAnsi="Times New Roman" w:cs="Times New Roman"/>
                <w:color w:val="000000"/>
                <w:lang w:val="en-US" w:eastAsia="zh-CN" w:bidi="ar"/>
              </w:rPr>
              <w:t>-</w:t>
            </w:r>
            <w:proofErr w:type="spellStart"/>
            <w:r>
              <w:rPr>
                <w:rFonts w:ascii="Times New Roman" w:eastAsia="SimSun" w:hAnsi="Times New Roman" w:cs="Times New Roman"/>
                <w:color w:val="000000"/>
                <w:lang w:val="en-US" w:eastAsia="zh-CN" w:bidi="ar"/>
              </w:rPr>
              <w:t>Badou</w:t>
            </w:r>
            <w:proofErr w:type="spellEnd"/>
            <w:r>
              <w:rPr>
                <w:rFonts w:ascii="Times New Roman" w:eastAsia="SimSun" w:hAnsi="Times New Roman" w:cs="Times New Roman"/>
                <w:color w:val="000000"/>
                <w:lang w:val="en-US" w:eastAsia="zh-CN" w:bidi="ar"/>
              </w:rPr>
              <w:t xml:space="preserve">-Lomé (15 </w:t>
            </w:r>
            <w:proofErr w:type="spellStart"/>
            <w:r>
              <w:rPr>
                <w:rFonts w:ascii="Times New Roman" w:eastAsia="SimSun" w:hAnsi="Times New Roman" w:cs="Times New Roman"/>
                <w:color w:val="000000"/>
                <w:lang w:val="en-US" w:eastAsia="zh-CN" w:bidi="ar"/>
              </w:rPr>
              <w:t>litres</w:t>
            </w:r>
            <w:proofErr w:type="spellEnd"/>
            <w:r>
              <w:rPr>
                <w:rFonts w:ascii="Times New Roman" w:eastAsia="SimSun" w:hAnsi="Times New Roman" w:cs="Times New Roman"/>
                <w:color w:val="000000"/>
                <w:lang w:val="en-US" w:eastAsia="zh-CN" w:bidi="ar"/>
              </w:rPr>
              <w:t xml:space="preserve">/100 km*164 km *2*2) pour équipe 3 et pour le </w:t>
            </w:r>
            <w:proofErr w:type="spellStart"/>
            <w:r>
              <w:rPr>
                <w:rFonts w:ascii="Times New Roman" w:eastAsia="SimSun" w:hAnsi="Times New Roman" w:cs="Times New Roman"/>
                <w:color w:val="000000"/>
                <w:lang w:val="en-US" w:eastAsia="zh-CN" w:bidi="ar"/>
              </w:rPr>
              <w:t>ralliement</w:t>
            </w:r>
            <w:proofErr w:type="spellEnd"/>
            <w:r>
              <w:rPr>
                <w:rFonts w:ascii="Times New Roman" w:eastAsia="SimSun" w:hAnsi="Times New Roman" w:cs="Times New Roman"/>
                <w:color w:val="000000"/>
                <w:lang w:val="en-US" w:eastAsia="zh-CN" w:bidi="ar"/>
              </w:rPr>
              <w:t xml:space="preserve"> des sites de </w:t>
            </w:r>
            <w:proofErr w:type="spellStart"/>
            <w:r>
              <w:rPr>
                <w:rFonts w:ascii="Times New Roman" w:eastAsia="SimSun" w:hAnsi="Times New Roman" w:cs="Times New Roman"/>
                <w:color w:val="000000"/>
                <w:lang w:val="en-US" w:eastAsia="zh-CN" w:bidi="ar"/>
              </w:rPr>
              <w:t>reboisement</w:t>
            </w:r>
            <w:proofErr w:type="spellEnd"/>
            <w:r>
              <w:rPr>
                <w:rFonts w:ascii="Times New Roman" w:eastAsia="SimSun" w:hAnsi="Times New Roman" w:cs="Times New Roman"/>
                <w:color w:val="000000"/>
                <w:lang w:val="en-US" w:eastAsia="zh-CN" w:bidi="ar"/>
              </w:rPr>
              <w:t xml:space="preserve"> des </w:t>
            </w:r>
            <w:proofErr w:type="spellStart"/>
            <w:r>
              <w:rPr>
                <w:rFonts w:ascii="Times New Roman" w:eastAsia="SimSun" w:hAnsi="Times New Roman" w:cs="Times New Roman"/>
                <w:color w:val="000000"/>
                <w:lang w:val="en-US" w:eastAsia="zh-CN" w:bidi="ar"/>
              </w:rPr>
              <w:t>préfectures</w:t>
            </w:r>
            <w:proofErr w:type="spellEnd"/>
            <w:r>
              <w:rPr>
                <w:rFonts w:ascii="Times New Roman" w:eastAsia="SimSun" w:hAnsi="Times New Roman" w:cs="Times New Roman"/>
                <w:color w:val="000000"/>
                <w:lang w:val="en-US" w:eastAsia="zh-CN" w:bidi="ar"/>
              </w:rPr>
              <w:t xml:space="preserve"> </w:t>
            </w:r>
            <w:proofErr w:type="spellStart"/>
            <w:r>
              <w:rPr>
                <w:rFonts w:ascii="Times New Roman" w:eastAsia="SimSun" w:hAnsi="Times New Roman" w:cs="Times New Roman"/>
                <w:color w:val="000000"/>
                <w:lang w:val="en-US" w:eastAsia="zh-CN" w:bidi="ar"/>
              </w:rPr>
              <w:t>cibles</w:t>
            </w:r>
            <w:proofErr w:type="spellEnd"/>
          </w:p>
        </w:tc>
        <w:tc>
          <w:tcPr>
            <w:tcW w:w="12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31613F5" w14:textId="77777777" w:rsidR="003E255A" w:rsidRDefault="00AD4D9D">
            <w:pPr>
              <w:jc w:val="center"/>
              <w:textAlignment w:val="center"/>
              <w:rPr>
                <w:rFonts w:ascii="Times New Roman" w:hAnsi="Times New Roman" w:cs="Times New Roman"/>
                <w:color w:val="000000"/>
              </w:rPr>
            </w:pPr>
            <w:proofErr w:type="spellStart"/>
            <w:r>
              <w:rPr>
                <w:rFonts w:ascii="Times New Roman" w:eastAsia="SimSun" w:hAnsi="Times New Roman" w:cs="Times New Roman"/>
                <w:color w:val="000000"/>
                <w:lang w:val="en-US" w:eastAsia="zh-CN" w:bidi="ar"/>
              </w:rPr>
              <w:t>litre</w:t>
            </w:r>
            <w:proofErr w:type="spellEnd"/>
          </w:p>
        </w:tc>
        <w:tc>
          <w:tcPr>
            <w:tcW w:w="133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1087D51" w14:textId="77777777" w:rsidR="003E255A" w:rsidRDefault="00AD4D9D">
            <w:pPr>
              <w:jc w:val="right"/>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775</w:t>
            </w:r>
          </w:p>
        </w:tc>
        <w:tc>
          <w:tcPr>
            <w:tcW w:w="116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DBC41B4"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380</w:t>
            </w:r>
          </w:p>
        </w:tc>
        <w:tc>
          <w:tcPr>
            <w:tcW w:w="192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A314F7D" w14:textId="77777777" w:rsidR="003E255A" w:rsidRDefault="00AD4D9D">
            <w:pPr>
              <w:jc w:val="right"/>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294.500</w:t>
            </w:r>
          </w:p>
        </w:tc>
      </w:tr>
      <w:tr w:rsidR="003E255A" w14:paraId="63AAB80D" w14:textId="77777777">
        <w:trPr>
          <w:trHeight w:val="500"/>
        </w:trPr>
        <w:tc>
          <w:tcPr>
            <w:tcW w:w="460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B5377FA" w14:textId="77777777" w:rsidR="003E255A" w:rsidRDefault="00AD4D9D">
            <w:pP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 xml:space="preserve">Communication </w:t>
            </w:r>
          </w:p>
        </w:tc>
        <w:tc>
          <w:tcPr>
            <w:tcW w:w="12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C2E9C25"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carte de recharge</w:t>
            </w:r>
          </w:p>
        </w:tc>
        <w:tc>
          <w:tcPr>
            <w:tcW w:w="133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32907B1" w14:textId="77777777" w:rsidR="003E255A" w:rsidRDefault="00AD4D9D">
            <w:pPr>
              <w:jc w:val="right"/>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4500</w:t>
            </w:r>
          </w:p>
        </w:tc>
        <w:tc>
          <w:tcPr>
            <w:tcW w:w="116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818D962"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4</w:t>
            </w:r>
          </w:p>
        </w:tc>
        <w:tc>
          <w:tcPr>
            <w:tcW w:w="192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C585466" w14:textId="77777777" w:rsidR="003E255A" w:rsidRDefault="00AD4D9D">
            <w:pPr>
              <w:jc w:val="right"/>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18.000</w:t>
            </w:r>
          </w:p>
        </w:tc>
      </w:tr>
      <w:tr w:rsidR="003E255A" w14:paraId="59A047FA" w14:textId="77777777">
        <w:trPr>
          <w:trHeight w:val="299"/>
        </w:trPr>
        <w:tc>
          <w:tcPr>
            <w:tcW w:w="460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763B340" w14:textId="77777777" w:rsidR="003E255A" w:rsidRDefault="00AD4D9D">
            <w:pP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 xml:space="preserve">Entretien de 3 </w:t>
            </w:r>
            <w:proofErr w:type="spellStart"/>
            <w:r>
              <w:rPr>
                <w:rFonts w:ascii="Times New Roman" w:eastAsia="SimSun" w:hAnsi="Times New Roman" w:cs="Times New Roman"/>
                <w:color w:val="000000"/>
                <w:lang w:val="en-US" w:eastAsia="zh-CN" w:bidi="ar"/>
              </w:rPr>
              <w:t>véhicules</w:t>
            </w:r>
            <w:proofErr w:type="spellEnd"/>
            <w:r>
              <w:rPr>
                <w:rFonts w:ascii="Times New Roman" w:eastAsia="SimSun" w:hAnsi="Times New Roman" w:cs="Times New Roman"/>
                <w:color w:val="000000"/>
                <w:lang w:val="en-US" w:eastAsia="zh-CN" w:bidi="ar"/>
              </w:rPr>
              <w:t xml:space="preserve"> et </w:t>
            </w:r>
            <w:proofErr w:type="spellStart"/>
            <w:r>
              <w:rPr>
                <w:rFonts w:ascii="Times New Roman" w:eastAsia="SimSun" w:hAnsi="Times New Roman" w:cs="Times New Roman"/>
                <w:color w:val="000000"/>
                <w:lang w:val="en-US" w:eastAsia="zh-CN" w:bidi="ar"/>
              </w:rPr>
              <w:t>péage</w:t>
            </w:r>
            <w:proofErr w:type="spellEnd"/>
            <w:r>
              <w:rPr>
                <w:rFonts w:ascii="Times New Roman" w:eastAsia="SimSun" w:hAnsi="Times New Roman" w:cs="Times New Roman"/>
                <w:color w:val="000000"/>
                <w:lang w:val="en-US" w:eastAsia="zh-CN" w:bidi="ar"/>
              </w:rPr>
              <w:t xml:space="preserve"> </w:t>
            </w:r>
          </w:p>
        </w:tc>
        <w:tc>
          <w:tcPr>
            <w:tcW w:w="12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6E060A3" w14:textId="77777777" w:rsidR="003E255A" w:rsidRDefault="00AD4D9D">
            <w:pPr>
              <w:jc w:val="center"/>
              <w:textAlignment w:val="center"/>
              <w:rPr>
                <w:rFonts w:ascii="Times New Roman" w:hAnsi="Times New Roman" w:cs="Times New Roman"/>
                <w:color w:val="000000"/>
              </w:rPr>
            </w:pPr>
            <w:proofErr w:type="spellStart"/>
            <w:r>
              <w:rPr>
                <w:rFonts w:ascii="Times New Roman" w:eastAsia="SimSun" w:hAnsi="Times New Roman" w:cs="Times New Roman"/>
                <w:color w:val="000000"/>
                <w:lang w:val="en-US" w:eastAsia="zh-CN" w:bidi="ar"/>
              </w:rPr>
              <w:t>véhicule</w:t>
            </w:r>
            <w:proofErr w:type="spellEnd"/>
          </w:p>
        </w:tc>
        <w:tc>
          <w:tcPr>
            <w:tcW w:w="133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8E82481" w14:textId="77777777" w:rsidR="003E255A" w:rsidRDefault="00AD4D9D">
            <w:pPr>
              <w:jc w:val="right"/>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85.000</w:t>
            </w:r>
          </w:p>
        </w:tc>
        <w:tc>
          <w:tcPr>
            <w:tcW w:w="116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CCD5A27"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3</w:t>
            </w:r>
          </w:p>
        </w:tc>
        <w:tc>
          <w:tcPr>
            <w:tcW w:w="192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D087C95" w14:textId="77777777" w:rsidR="003E255A" w:rsidRDefault="00AD4D9D">
            <w:pPr>
              <w:jc w:val="right"/>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255.000</w:t>
            </w:r>
          </w:p>
        </w:tc>
      </w:tr>
      <w:tr w:rsidR="003E255A" w14:paraId="13BEB35D" w14:textId="77777777">
        <w:trPr>
          <w:trHeight w:val="299"/>
        </w:trPr>
        <w:tc>
          <w:tcPr>
            <w:tcW w:w="8358" w:type="dxa"/>
            <w:gridSpan w:val="4"/>
            <w:tcBorders>
              <w:top w:val="single" w:sz="2" w:space="0" w:color="000000"/>
              <w:left w:val="single" w:sz="2" w:space="0" w:color="000000"/>
              <w:bottom w:val="single" w:sz="2" w:space="0" w:color="000000"/>
              <w:right w:val="single" w:sz="2" w:space="0" w:color="000000"/>
            </w:tcBorders>
            <w:shd w:val="clear" w:color="auto" w:fill="auto"/>
            <w:vAlign w:val="center"/>
          </w:tcPr>
          <w:p w14:paraId="74F63894" w14:textId="77777777" w:rsidR="003E255A" w:rsidRDefault="00AD4D9D">
            <w:pPr>
              <w:jc w:val="center"/>
              <w:textAlignment w:val="center"/>
              <w:rPr>
                <w:rFonts w:ascii="Times New Roman" w:hAnsi="Times New Roman" w:cs="Times New Roman"/>
                <w:b/>
                <w:bCs/>
                <w:i/>
                <w:iCs/>
                <w:color w:val="000000"/>
              </w:rPr>
            </w:pPr>
            <w:r>
              <w:rPr>
                <w:rFonts w:ascii="Times New Roman" w:eastAsia="SimSun" w:hAnsi="Times New Roman" w:cs="Times New Roman"/>
                <w:b/>
                <w:bCs/>
                <w:i/>
                <w:iCs/>
                <w:color w:val="000000"/>
                <w:lang w:val="en-US" w:eastAsia="zh-CN" w:bidi="ar"/>
              </w:rPr>
              <w:t>Sous-total 5</w:t>
            </w:r>
          </w:p>
        </w:tc>
        <w:tc>
          <w:tcPr>
            <w:tcW w:w="1920" w:type="dxa"/>
            <w:tcBorders>
              <w:top w:val="single" w:sz="2" w:space="0" w:color="000000"/>
              <w:left w:val="single" w:sz="2" w:space="0" w:color="000000"/>
              <w:bottom w:val="single" w:sz="2" w:space="0" w:color="000000"/>
              <w:right w:val="single" w:sz="2" w:space="0" w:color="000000"/>
            </w:tcBorders>
            <w:shd w:val="clear" w:color="auto" w:fill="FFF2CC"/>
            <w:vAlign w:val="center"/>
          </w:tcPr>
          <w:p w14:paraId="24E58226" w14:textId="77777777" w:rsidR="003E255A" w:rsidRDefault="00AD4D9D">
            <w:pPr>
              <w:jc w:val="right"/>
              <w:textAlignment w:val="center"/>
              <w:rPr>
                <w:rFonts w:ascii="Times New Roman" w:hAnsi="Times New Roman" w:cs="Times New Roman"/>
                <w:b/>
                <w:bCs/>
                <w:i/>
                <w:iCs/>
                <w:color w:val="000000"/>
              </w:rPr>
            </w:pPr>
            <w:r>
              <w:rPr>
                <w:rFonts w:ascii="Times New Roman" w:eastAsia="SimSun" w:hAnsi="Times New Roman" w:cs="Times New Roman"/>
                <w:b/>
                <w:bCs/>
                <w:i/>
                <w:iCs/>
                <w:color w:val="000000"/>
                <w:lang w:val="en-US" w:eastAsia="zh-CN" w:bidi="ar"/>
              </w:rPr>
              <w:t>4.435.500</w:t>
            </w:r>
          </w:p>
        </w:tc>
      </w:tr>
      <w:tr w:rsidR="003E255A" w14:paraId="42869F1A" w14:textId="77777777">
        <w:trPr>
          <w:trHeight w:val="299"/>
        </w:trPr>
        <w:tc>
          <w:tcPr>
            <w:tcW w:w="0" w:type="auto"/>
            <w:gridSpan w:val="5"/>
            <w:tcBorders>
              <w:top w:val="single" w:sz="2" w:space="0" w:color="000000"/>
              <w:left w:val="single" w:sz="2" w:space="0" w:color="000000"/>
              <w:bottom w:val="single" w:sz="2" w:space="0" w:color="000000"/>
              <w:right w:val="single" w:sz="2" w:space="0" w:color="000000"/>
            </w:tcBorders>
            <w:shd w:val="clear" w:color="auto" w:fill="auto"/>
            <w:noWrap/>
            <w:vAlign w:val="bottom"/>
          </w:tcPr>
          <w:p w14:paraId="15F3BC2C" w14:textId="77777777" w:rsidR="003E255A" w:rsidRDefault="00AD4D9D">
            <w:pPr>
              <w:jc w:val="center"/>
              <w:textAlignment w:val="bottom"/>
              <w:rPr>
                <w:rFonts w:ascii="Times New Roman" w:hAnsi="Times New Roman" w:cs="Times New Roman"/>
                <w:b/>
                <w:bCs/>
                <w:color w:val="000000"/>
              </w:rPr>
            </w:pPr>
            <w:r>
              <w:rPr>
                <w:rFonts w:ascii="Times New Roman" w:eastAsia="SimSun" w:hAnsi="Times New Roman" w:cs="Times New Roman"/>
                <w:b/>
                <w:bCs/>
                <w:color w:val="000000"/>
                <w:lang w:val="en-US" w:eastAsia="zh-CN" w:bidi="ar"/>
              </w:rPr>
              <w:t xml:space="preserve">Mission de </w:t>
            </w:r>
            <w:proofErr w:type="spellStart"/>
            <w:r>
              <w:rPr>
                <w:rFonts w:ascii="Times New Roman" w:eastAsia="SimSun" w:hAnsi="Times New Roman" w:cs="Times New Roman"/>
                <w:b/>
                <w:bCs/>
                <w:color w:val="000000"/>
                <w:lang w:val="en-US" w:eastAsia="zh-CN" w:bidi="ar"/>
              </w:rPr>
              <w:t>réception</w:t>
            </w:r>
            <w:proofErr w:type="spellEnd"/>
            <w:r>
              <w:rPr>
                <w:rFonts w:ascii="Times New Roman" w:eastAsia="SimSun" w:hAnsi="Times New Roman" w:cs="Times New Roman"/>
                <w:b/>
                <w:bCs/>
                <w:color w:val="000000"/>
                <w:lang w:val="en-US" w:eastAsia="zh-CN" w:bidi="ar"/>
              </w:rPr>
              <w:t xml:space="preserve"> des sites </w:t>
            </w:r>
            <w:proofErr w:type="spellStart"/>
            <w:r>
              <w:rPr>
                <w:rFonts w:ascii="Times New Roman" w:eastAsia="SimSun" w:hAnsi="Times New Roman" w:cs="Times New Roman"/>
                <w:b/>
                <w:bCs/>
                <w:color w:val="000000"/>
                <w:lang w:val="en-US" w:eastAsia="zh-CN" w:bidi="ar"/>
              </w:rPr>
              <w:t>reboisés</w:t>
            </w:r>
            <w:proofErr w:type="spellEnd"/>
            <w:r>
              <w:rPr>
                <w:rFonts w:ascii="Times New Roman" w:eastAsia="SimSun" w:hAnsi="Times New Roman" w:cs="Times New Roman"/>
                <w:b/>
                <w:bCs/>
                <w:color w:val="000000"/>
                <w:lang w:val="en-US" w:eastAsia="zh-CN" w:bidi="ar"/>
              </w:rPr>
              <w:t xml:space="preserve"> (10 </w:t>
            </w:r>
            <w:proofErr w:type="spellStart"/>
            <w:r>
              <w:rPr>
                <w:rFonts w:ascii="Times New Roman" w:eastAsia="SimSun" w:hAnsi="Times New Roman" w:cs="Times New Roman"/>
                <w:b/>
                <w:bCs/>
                <w:color w:val="000000"/>
                <w:lang w:val="en-US" w:eastAsia="zh-CN" w:bidi="ar"/>
              </w:rPr>
              <w:t>jours</w:t>
            </w:r>
            <w:proofErr w:type="spellEnd"/>
            <w:r>
              <w:rPr>
                <w:rFonts w:ascii="Times New Roman" w:eastAsia="SimSun" w:hAnsi="Times New Roman" w:cs="Times New Roman"/>
                <w:b/>
                <w:bCs/>
                <w:color w:val="000000"/>
                <w:lang w:val="en-US" w:eastAsia="zh-CN" w:bidi="ar"/>
              </w:rPr>
              <w:t>)</w:t>
            </w:r>
          </w:p>
        </w:tc>
      </w:tr>
      <w:tr w:rsidR="003E255A" w14:paraId="489D2278" w14:textId="77777777">
        <w:trPr>
          <w:trHeight w:val="747"/>
        </w:trPr>
        <w:tc>
          <w:tcPr>
            <w:tcW w:w="460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1928E59" w14:textId="77777777" w:rsidR="003E255A" w:rsidRDefault="00AD4D9D">
            <w:pPr>
              <w:textAlignment w:val="center"/>
              <w:rPr>
                <w:rFonts w:ascii="Times New Roman" w:hAnsi="Times New Roman" w:cs="Times New Roman"/>
                <w:color w:val="000000"/>
              </w:rPr>
            </w:pPr>
            <w:proofErr w:type="spellStart"/>
            <w:r>
              <w:rPr>
                <w:rFonts w:ascii="Times New Roman" w:eastAsia="SimSun" w:hAnsi="Times New Roman" w:cs="Times New Roman"/>
                <w:color w:val="000000"/>
                <w:lang w:val="en-US" w:eastAsia="zh-CN" w:bidi="ar"/>
              </w:rPr>
              <w:t>Prise</w:t>
            </w:r>
            <w:proofErr w:type="spellEnd"/>
            <w:r>
              <w:rPr>
                <w:rFonts w:ascii="Times New Roman" w:eastAsia="SimSun" w:hAnsi="Times New Roman" w:cs="Times New Roman"/>
                <w:color w:val="000000"/>
                <w:lang w:val="en-US" w:eastAsia="zh-CN" w:bidi="ar"/>
              </w:rPr>
              <w:t xml:space="preserve"> </w:t>
            </w:r>
            <w:proofErr w:type="spellStart"/>
            <w:r>
              <w:rPr>
                <w:rFonts w:ascii="Times New Roman" w:eastAsia="SimSun" w:hAnsi="Times New Roman" w:cs="Times New Roman"/>
                <w:color w:val="000000"/>
                <w:lang w:val="en-US" w:eastAsia="zh-CN" w:bidi="ar"/>
              </w:rPr>
              <w:t>en</w:t>
            </w:r>
            <w:proofErr w:type="spellEnd"/>
            <w:r>
              <w:rPr>
                <w:rFonts w:ascii="Times New Roman" w:eastAsia="SimSun" w:hAnsi="Times New Roman" w:cs="Times New Roman"/>
                <w:color w:val="000000"/>
                <w:lang w:val="en-US" w:eastAsia="zh-CN" w:bidi="ar"/>
              </w:rPr>
              <w:t xml:space="preserve"> charge des cadres du </w:t>
            </w:r>
            <w:proofErr w:type="spellStart"/>
            <w:r>
              <w:rPr>
                <w:rFonts w:ascii="Times New Roman" w:eastAsia="SimSun" w:hAnsi="Times New Roman" w:cs="Times New Roman"/>
                <w:color w:val="000000"/>
                <w:lang w:val="en-US" w:eastAsia="zh-CN" w:bidi="ar"/>
              </w:rPr>
              <w:t>ministère</w:t>
            </w:r>
            <w:proofErr w:type="spellEnd"/>
            <w:r>
              <w:rPr>
                <w:rFonts w:ascii="Times New Roman" w:eastAsia="SimSun" w:hAnsi="Times New Roman" w:cs="Times New Roman"/>
                <w:color w:val="000000"/>
                <w:lang w:val="en-US" w:eastAsia="zh-CN" w:bidi="ar"/>
              </w:rPr>
              <w:t xml:space="preserve"> chargé des finances (</w:t>
            </w:r>
            <w:proofErr w:type="spellStart"/>
            <w:proofErr w:type="gramStart"/>
            <w:r>
              <w:rPr>
                <w:rFonts w:ascii="Times New Roman" w:eastAsia="SimSun" w:hAnsi="Times New Roman" w:cs="Times New Roman"/>
                <w:color w:val="000000"/>
                <w:lang w:val="en-US" w:eastAsia="zh-CN" w:bidi="ar"/>
              </w:rPr>
              <w:t>trésor</w:t>
            </w:r>
            <w:proofErr w:type="spellEnd"/>
            <w:r>
              <w:rPr>
                <w:rFonts w:ascii="Times New Roman" w:eastAsia="SimSun" w:hAnsi="Times New Roman" w:cs="Times New Roman"/>
                <w:color w:val="000000"/>
                <w:lang w:val="en-US" w:eastAsia="zh-CN" w:bidi="ar"/>
              </w:rPr>
              <w:t>,  finances</w:t>
            </w:r>
            <w:proofErr w:type="gramEnd"/>
            <w:r>
              <w:rPr>
                <w:rFonts w:ascii="Times New Roman" w:eastAsia="SimSun" w:hAnsi="Times New Roman" w:cs="Times New Roman"/>
                <w:color w:val="000000"/>
                <w:lang w:val="en-US" w:eastAsia="zh-CN" w:bidi="ar"/>
              </w:rPr>
              <w:t xml:space="preserve">, </w:t>
            </w:r>
            <w:proofErr w:type="spellStart"/>
            <w:r>
              <w:rPr>
                <w:rFonts w:ascii="Times New Roman" w:eastAsia="SimSun" w:hAnsi="Times New Roman" w:cs="Times New Roman"/>
                <w:color w:val="000000"/>
                <w:lang w:val="en-US" w:eastAsia="zh-CN" w:bidi="ar"/>
              </w:rPr>
              <w:t>contrôle</w:t>
            </w:r>
            <w:proofErr w:type="spellEnd"/>
            <w:r>
              <w:rPr>
                <w:rFonts w:ascii="Times New Roman" w:eastAsia="SimSun" w:hAnsi="Times New Roman" w:cs="Times New Roman"/>
                <w:color w:val="000000"/>
                <w:lang w:val="en-US" w:eastAsia="zh-CN" w:bidi="ar"/>
              </w:rPr>
              <w:t xml:space="preserve"> financier)(9pers* 6jrs)</w:t>
            </w:r>
          </w:p>
        </w:tc>
        <w:tc>
          <w:tcPr>
            <w:tcW w:w="12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E6BC75F" w14:textId="77777777" w:rsidR="003E255A" w:rsidRDefault="00AD4D9D">
            <w:pPr>
              <w:jc w:val="center"/>
              <w:textAlignment w:val="center"/>
              <w:rPr>
                <w:rFonts w:ascii="Times New Roman" w:hAnsi="Times New Roman" w:cs="Times New Roman"/>
                <w:color w:val="000000"/>
              </w:rPr>
            </w:pPr>
            <w:proofErr w:type="spellStart"/>
            <w:r>
              <w:rPr>
                <w:rFonts w:ascii="Times New Roman" w:eastAsia="SimSun" w:hAnsi="Times New Roman" w:cs="Times New Roman"/>
                <w:color w:val="000000"/>
                <w:lang w:val="en-US" w:eastAsia="zh-CN" w:bidi="ar"/>
              </w:rPr>
              <w:t>Hj</w:t>
            </w:r>
            <w:proofErr w:type="spellEnd"/>
          </w:p>
        </w:tc>
        <w:tc>
          <w:tcPr>
            <w:tcW w:w="133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7CC5595"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35000</w:t>
            </w:r>
          </w:p>
        </w:tc>
        <w:tc>
          <w:tcPr>
            <w:tcW w:w="116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4FC3FAB"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90</w:t>
            </w:r>
          </w:p>
        </w:tc>
        <w:tc>
          <w:tcPr>
            <w:tcW w:w="192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C237DC8" w14:textId="77777777" w:rsidR="003E255A" w:rsidRDefault="00AD4D9D">
            <w:pPr>
              <w:jc w:val="right"/>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3.150.000</w:t>
            </w:r>
          </w:p>
        </w:tc>
      </w:tr>
      <w:tr w:rsidR="003E255A" w14:paraId="67FA27D7" w14:textId="77777777">
        <w:trPr>
          <w:trHeight w:val="299"/>
        </w:trPr>
        <w:tc>
          <w:tcPr>
            <w:tcW w:w="460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F403401" w14:textId="77777777" w:rsidR="003E255A" w:rsidRDefault="00AD4D9D">
            <w:pPr>
              <w:textAlignment w:val="center"/>
              <w:rPr>
                <w:rFonts w:ascii="Times New Roman" w:hAnsi="Times New Roman" w:cs="Times New Roman"/>
                <w:color w:val="000000"/>
              </w:rPr>
            </w:pPr>
            <w:proofErr w:type="spellStart"/>
            <w:r>
              <w:rPr>
                <w:rFonts w:ascii="Times New Roman" w:eastAsia="SimSun" w:hAnsi="Times New Roman" w:cs="Times New Roman"/>
                <w:color w:val="000000"/>
                <w:lang w:val="en-US" w:eastAsia="zh-CN" w:bidi="ar"/>
              </w:rPr>
              <w:t>Prise</w:t>
            </w:r>
            <w:proofErr w:type="spellEnd"/>
            <w:r>
              <w:rPr>
                <w:rFonts w:ascii="Times New Roman" w:eastAsia="SimSun" w:hAnsi="Times New Roman" w:cs="Times New Roman"/>
                <w:color w:val="000000"/>
                <w:lang w:val="en-US" w:eastAsia="zh-CN" w:bidi="ar"/>
              </w:rPr>
              <w:t xml:space="preserve"> </w:t>
            </w:r>
            <w:proofErr w:type="spellStart"/>
            <w:r>
              <w:rPr>
                <w:rFonts w:ascii="Times New Roman" w:eastAsia="SimSun" w:hAnsi="Times New Roman" w:cs="Times New Roman"/>
                <w:color w:val="000000"/>
                <w:lang w:val="en-US" w:eastAsia="zh-CN" w:bidi="ar"/>
              </w:rPr>
              <w:t>en</w:t>
            </w:r>
            <w:proofErr w:type="spellEnd"/>
            <w:r>
              <w:rPr>
                <w:rFonts w:ascii="Times New Roman" w:eastAsia="SimSun" w:hAnsi="Times New Roman" w:cs="Times New Roman"/>
                <w:color w:val="000000"/>
                <w:lang w:val="en-US" w:eastAsia="zh-CN" w:bidi="ar"/>
              </w:rPr>
              <w:t xml:space="preserve"> charge des agents du PRMP (3pers* 6jrs)</w:t>
            </w:r>
          </w:p>
        </w:tc>
        <w:tc>
          <w:tcPr>
            <w:tcW w:w="12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D17DF1B" w14:textId="77777777" w:rsidR="003E255A" w:rsidRDefault="00AD4D9D">
            <w:pPr>
              <w:jc w:val="center"/>
              <w:textAlignment w:val="center"/>
              <w:rPr>
                <w:rFonts w:ascii="Times New Roman" w:hAnsi="Times New Roman" w:cs="Times New Roman"/>
                <w:color w:val="000000"/>
              </w:rPr>
            </w:pPr>
            <w:proofErr w:type="spellStart"/>
            <w:r>
              <w:rPr>
                <w:rFonts w:ascii="Times New Roman" w:eastAsia="SimSun" w:hAnsi="Times New Roman" w:cs="Times New Roman"/>
                <w:color w:val="000000"/>
                <w:lang w:val="en-US" w:eastAsia="zh-CN" w:bidi="ar"/>
              </w:rPr>
              <w:t>Hj</w:t>
            </w:r>
            <w:proofErr w:type="spellEnd"/>
          </w:p>
        </w:tc>
        <w:tc>
          <w:tcPr>
            <w:tcW w:w="133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7D6F95B"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40000</w:t>
            </w:r>
          </w:p>
        </w:tc>
        <w:tc>
          <w:tcPr>
            <w:tcW w:w="116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D28FD4A"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30</w:t>
            </w:r>
          </w:p>
        </w:tc>
        <w:tc>
          <w:tcPr>
            <w:tcW w:w="192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889C292" w14:textId="77777777" w:rsidR="003E255A" w:rsidRDefault="00AD4D9D">
            <w:pPr>
              <w:jc w:val="right"/>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1.200.000</w:t>
            </w:r>
          </w:p>
        </w:tc>
      </w:tr>
      <w:tr w:rsidR="003E255A" w14:paraId="797463C6" w14:textId="77777777">
        <w:trPr>
          <w:trHeight w:val="500"/>
        </w:trPr>
        <w:tc>
          <w:tcPr>
            <w:tcW w:w="460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2D743EB" w14:textId="77777777" w:rsidR="003E255A" w:rsidRDefault="00AD4D9D">
            <w:pPr>
              <w:textAlignment w:val="center"/>
              <w:rPr>
                <w:rFonts w:ascii="Times New Roman" w:hAnsi="Times New Roman" w:cs="Times New Roman"/>
                <w:color w:val="000000"/>
              </w:rPr>
            </w:pPr>
            <w:proofErr w:type="spellStart"/>
            <w:r>
              <w:rPr>
                <w:rFonts w:ascii="Times New Roman" w:eastAsia="SimSun" w:hAnsi="Times New Roman" w:cs="Times New Roman"/>
                <w:color w:val="000000"/>
                <w:lang w:val="en-US" w:eastAsia="zh-CN" w:bidi="ar"/>
              </w:rPr>
              <w:t>Prise</w:t>
            </w:r>
            <w:proofErr w:type="spellEnd"/>
            <w:r>
              <w:rPr>
                <w:rFonts w:ascii="Times New Roman" w:eastAsia="SimSun" w:hAnsi="Times New Roman" w:cs="Times New Roman"/>
                <w:color w:val="000000"/>
                <w:lang w:val="en-US" w:eastAsia="zh-CN" w:bidi="ar"/>
              </w:rPr>
              <w:t xml:space="preserve"> </w:t>
            </w:r>
            <w:proofErr w:type="spellStart"/>
            <w:r>
              <w:rPr>
                <w:rFonts w:ascii="Times New Roman" w:eastAsia="SimSun" w:hAnsi="Times New Roman" w:cs="Times New Roman"/>
                <w:color w:val="000000"/>
                <w:lang w:val="en-US" w:eastAsia="zh-CN" w:bidi="ar"/>
              </w:rPr>
              <w:t>en</w:t>
            </w:r>
            <w:proofErr w:type="spellEnd"/>
            <w:r>
              <w:rPr>
                <w:rFonts w:ascii="Times New Roman" w:eastAsia="SimSun" w:hAnsi="Times New Roman" w:cs="Times New Roman"/>
                <w:color w:val="000000"/>
                <w:lang w:val="en-US" w:eastAsia="zh-CN" w:bidi="ar"/>
              </w:rPr>
              <w:t xml:space="preserve"> charge de trois </w:t>
            </w:r>
            <w:proofErr w:type="spellStart"/>
            <w:r>
              <w:rPr>
                <w:rFonts w:ascii="Times New Roman" w:eastAsia="SimSun" w:hAnsi="Times New Roman" w:cs="Times New Roman"/>
                <w:color w:val="000000"/>
                <w:lang w:val="en-US" w:eastAsia="zh-CN" w:bidi="ar"/>
              </w:rPr>
              <w:t>membres</w:t>
            </w:r>
            <w:proofErr w:type="spellEnd"/>
            <w:r>
              <w:rPr>
                <w:rFonts w:ascii="Times New Roman" w:eastAsia="SimSun" w:hAnsi="Times New Roman" w:cs="Times New Roman"/>
                <w:color w:val="000000"/>
                <w:lang w:val="en-US" w:eastAsia="zh-CN" w:bidi="ar"/>
              </w:rPr>
              <w:t xml:space="preserve"> de la DAAF (3pers* 6jrs)</w:t>
            </w:r>
          </w:p>
        </w:tc>
        <w:tc>
          <w:tcPr>
            <w:tcW w:w="12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7553590" w14:textId="77777777" w:rsidR="003E255A" w:rsidRDefault="00AD4D9D">
            <w:pPr>
              <w:jc w:val="center"/>
              <w:textAlignment w:val="center"/>
              <w:rPr>
                <w:rFonts w:ascii="Times New Roman" w:hAnsi="Times New Roman" w:cs="Times New Roman"/>
                <w:color w:val="000000"/>
              </w:rPr>
            </w:pPr>
            <w:proofErr w:type="spellStart"/>
            <w:r>
              <w:rPr>
                <w:rFonts w:ascii="Times New Roman" w:eastAsia="SimSun" w:hAnsi="Times New Roman" w:cs="Times New Roman"/>
                <w:color w:val="000000"/>
                <w:lang w:val="en-US" w:eastAsia="zh-CN" w:bidi="ar"/>
              </w:rPr>
              <w:t>Hj</w:t>
            </w:r>
            <w:proofErr w:type="spellEnd"/>
          </w:p>
        </w:tc>
        <w:tc>
          <w:tcPr>
            <w:tcW w:w="133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AF488B7"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35000</w:t>
            </w:r>
          </w:p>
        </w:tc>
        <w:tc>
          <w:tcPr>
            <w:tcW w:w="116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22DB630"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30</w:t>
            </w:r>
          </w:p>
        </w:tc>
        <w:tc>
          <w:tcPr>
            <w:tcW w:w="192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EB323E2" w14:textId="77777777" w:rsidR="003E255A" w:rsidRDefault="00AD4D9D">
            <w:pPr>
              <w:jc w:val="right"/>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1.050.000</w:t>
            </w:r>
          </w:p>
        </w:tc>
      </w:tr>
      <w:tr w:rsidR="003E255A" w14:paraId="0B76412C" w14:textId="77777777">
        <w:trPr>
          <w:trHeight w:val="299"/>
        </w:trPr>
        <w:tc>
          <w:tcPr>
            <w:tcW w:w="460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124987F" w14:textId="77777777" w:rsidR="003E255A" w:rsidRDefault="00AD4D9D">
            <w:pPr>
              <w:textAlignment w:val="center"/>
              <w:rPr>
                <w:rFonts w:ascii="Times New Roman" w:hAnsi="Times New Roman" w:cs="Times New Roman"/>
                <w:color w:val="000000"/>
              </w:rPr>
            </w:pPr>
            <w:proofErr w:type="spellStart"/>
            <w:r>
              <w:rPr>
                <w:rFonts w:ascii="Times New Roman" w:eastAsia="SimSun" w:hAnsi="Times New Roman" w:cs="Times New Roman"/>
                <w:color w:val="000000"/>
                <w:lang w:val="en-US" w:eastAsia="zh-CN" w:bidi="ar"/>
              </w:rPr>
              <w:t>Prise</w:t>
            </w:r>
            <w:proofErr w:type="spellEnd"/>
            <w:r>
              <w:rPr>
                <w:rFonts w:ascii="Times New Roman" w:eastAsia="SimSun" w:hAnsi="Times New Roman" w:cs="Times New Roman"/>
                <w:color w:val="000000"/>
                <w:lang w:val="en-US" w:eastAsia="zh-CN" w:bidi="ar"/>
              </w:rPr>
              <w:t xml:space="preserve"> </w:t>
            </w:r>
            <w:proofErr w:type="spellStart"/>
            <w:r>
              <w:rPr>
                <w:rFonts w:ascii="Times New Roman" w:eastAsia="SimSun" w:hAnsi="Times New Roman" w:cs="Times New Roman"/>
                <w:color w:val="000000"/>
                <w:lang w:val="en-US" w:eastAsia="zh-CN" w:bidi="ar"/>
              </w:rPr>
              <w:t>en</w:t>
            </w:r>
            <w:proofErr w:type="spellEnd"/>
            <w:r>
              <w:rPr>
                <w:rFonts w:ascii="Times New Roman" w:eastAsia="SimSun" w:hAnsi="Times New Roman" w:cs="Times New Roman"/>
                <w:color w:val="000000"/>
                <w:lang w:val="en-US" w:eastAsia="zh-CN" w:bidi="ar"/>
              </w:rPr>
              <w:t xml:space="preserve"> charge de 3 cadres de la DRF (3pers* 6jrs)</w:t>
            </w:r>
          </w:p>
        </w:tc>
        <w:tc>
          <w:tcPr>
            <w:tcW w:w="12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3FAF376" w14:textId="77777777" w:rsidR="003E255A" w:rsidRDefault="00AD4D9D">
            <w:pPr>
              <w:jc w:val="center"/>
              <w:textAlignment w:val="center"/>
              <w:rPr>
                <w:rFonts w:ascii="Times New Roman" w:hAnsi="Times New Roman" w:cs="Times New Roman"/>
                <w:color w:val="000000"/>
              </w:rPr>
            </w:pPr>
            <w:proofErr w:type="spellStart"/>
            <w:r>
              <w:rPr>
                <w:rFonts w:ascii="Times New Roman" w:eastAsia="SimSun" w:hAnsi="Times New Roman" w:cs="Times New Roman"/>
                <w:color w:val="000000"/>
                <w:lang w:val="en-US" w:eastAsia="zh-CN" w:bidi="ar"/>
              </w:rPr>
              <w:t>Hj</w:t>
            </w:r>
            <w:proofErr w:type="spellEnd"/>
          </w:p>
        </w:tc>
        <w:tc>
          <w:tcPr>
            <w:tcW w:w="133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D5ADFF7"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35000</w:t>
            </w:r>
          </w:p>
        </w:tc>
        <w:tc>
          <w:tcPr>
            <w:tcW w:w="116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24EF3E7"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30</w:t>
            </w:r>
          </w:p>
        </w:tc>
        <w:tc>
          <w:tcPr>
            <w:tcW w:w="192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9EFB16B" w14:textId="77777777" w:rsidR="003E255A" w:rsidRDefault="00AD4D9D">
            <w:pPr>
              <w:jc w:val="right"/>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1.050.000</w:t>
            </w:r>
          </w:p>
        </w:tc>
      </w:tr>
      <w:tr w:rsidR="003E255A" w14:paraId="28927516" w14:textId="77777777">
        <w:trPr>
          <w:trHeight w:val="299"/>
        </w:trPr>
        <w:tc>
          <w:tcPr>
            <w:tcW w:w="460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2AEECA8" w14:textId="77777777" w:rsidR="003E255A" w:rsidRDefault="00AD4D9D">
            <w:pPr>
              <w:textAlignment w:val="center"/>
              <w:rPr>
                <w:rFonts w:ascii="Times New Roman" w:hAnsi="Times New Roman" w:cs="Times New Roman"/>
                <w:color w:val="000000"/>
              </w:rPr>
            </w:pPr>
            <w:proofErr w:type="spellStart"/>
            <w:r>
              <w:rPr>
                <w:rFonts w:ascii="Times New Roman" w:eastAsia="SimSun" w:hAnsi="Times New Roman" w:cs="Times New Roman"/>
                <w:color w:val="000000"/>
                <w:lang w:val="en-US" w:eastAsia="zh-CN" w:bidi="ar"/>
              </w:rPr>
              <w:t>Prise</w:t>
            </w:r>
            <w:proofErr w:type="spellEnd"/>
            <w:r>
              <w:rPr>
                <w:rFonts w:ascii="Times New Roman" w:eastAsia="SimSun" w:hAnsi="Times New Roman" w:cs="Times New Roman"/>
                <w:color w:val="000000"/>
                <w:lang w:val="en-US" w:eastAsia="zh-CN" w:bidi="ar"/>
              </w:rPr>
              <w:t xml:space="preserve"> </w:t>
            </w:r>
            <w:proofErr w:type="spellStart"/>
            <w:r>
              <w:rPr>
                <w:rFonts w:ascii="Times New Roman" w:eastAsia="SimSun" w:hAnsi="Times New Roman" w:cs="Times New Roman"/>
                <w:color w:val="000000"/>
                <w:lang w:val="en-US" w:eastAsia="zh-CN" w:bidi="ar"/>
              </w:rPr>
              <w:t>en</w:t>
            </w:r>
            <w:proofErr w:type="spellEnd"/>
            <w:r>
              <w:rPr>
                <w:rFonts w:ascii="Times New Roman" w:eastAsia="SimSun" w:hAnsi="Times New Roman" w:cs="Times New Roman"/>
                <w:color w:val="000000"/>
                <w:lang w:val="en-US" w:eastAsia="zh-CN" w:bidi="ar"/>
              </w:rPr>
              <w:t xml:space="preserve"> charge de six (06) chauffeurs (6pers* 6jrs)</w:t>
            </w:r>
          </w:p>
        </w:tc>
        <w:tc>
          <w:tcPr>
            <w:tcW w:w="12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BB9C14D" w14:textId="77777777" w:rsidR="003E255A" w:rsidRDefault="00AD4D9D">
            <w:pPr>
              <w:jc w:val="center"/>
              <w:textAlignment w:val="center"/>
              <w:rPr>
                <w:rFonts w:ascii="Times New Roman" w:hAnsi="Times New Roman" w:cs="Times New Roman"/>
                <w:color w:val="000000"/>
              </w:rPr>
            </w:pPr>
            <w:proofErr w:type="spellStart"/>
            <w:r>
              <w:rPr>
                <w:rFonts w:ascii="Times New Roman" w:eastAsia="SimSun" w:hAnsi="Times New Roman" w:cs="Times New Roman"/>
                <w:color w:val="000000"/>
                <w:lang w:val="en-US" w:eastAsia="zh-CN" w:bidi="ar"/>
              </w:rPr>
              <w:t>Hj</w:t>
            </w:r>
            <w:proofErr w:type="spellEnd"/>
          </w:p>
        </w:tc>
        <w:tc>
          <w:tcPr>
            <w:tcW w:w="133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0395966"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25000</w:t>
            </w:r>
          </w:p>
        </w:tc>
        <w:tc>
          <w:tcPr>
            <w:tcW w:w="116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3278142"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60</w:t>
            </w:r>
          </w:p>
        </w:tc>
        <w:tc>
          <w:tcPr>
            <w:tcW w:w="192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D96ADB2" w14:textId="77777777" w:rsidR="003E255A" w:rsidRDefault="00AD4D9D">
            <w:pPr>
              <w:jc w:val="right"/>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1.500.000</w:t>
            </w:r>
          </w:p>
        </w:tc>
      </w:tr>
      <w:tr w:rsidR="003E255A" w14:paraId="71173832" w14:textId="77777777">
        <w:trPr>
          <w:trHeight w:val="906"/>
        </w:trPr>
        <w:tc>
          <w:tcPr>
            <w:tcW w:w="460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5A2844B" w14:textId="77777777" w:rsidR="003E255A" w:rsidRDefault="00AD4D9D">
            <w:pP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Carburant Lomé-</w:t>
            </w:r>
            <w:proofErr w:type="spellStart"/>
            <w:r>
              <w:rPr>
                <w:rFonts w:ascii="Times New Roman" w:eastAsia="SimSun" w:hAnsi="Times New Roman" w:cs="Times New Roman"/>
                <w:color w:val="000000"/>
                <w:lang w:val="en-US" w:eastAsia="zh-CN" w:bidi="ar"/>
              </w:rPr>
              <w:t>Cinkassé</w:t>
            </w:r>
            <w:proofErr w:type="spellEnd"/>
            <w:r>
              <w:rPr>
                <w:rFonts w:ascii="Times New Roman" w:eastAsia="SimSun" w:hAnsi="Times New Roman" w:cs="Times New Roman"/>
                <w:color w:val="000000"/>
                <w:lang w:val="en-US" w:eastAsia="zh-CN" w:bidi="ar"/>
              </w:rPr>
              <w:t xml:space="preserve">-Lomé pour 2 </w:t>
            </w:r>
            <w:proofErr w:type="spellStart"/>
            <w:r>
              <w:rPr>
                <w:rFonts w:ascii="Times New Roman" w:eastAsia="SimSun" w:hAnsi="Times New Roman" w:cs="Times New Roman"/>
                <w:color w:val="000000"/>
                <w:lang w:val="en-US" w:eastAsia="zh-CN" w:bidi="ar"/>
              </w:rPr>
              <w:t>véhicules</w:t>
            </w:r>
            <w:proofErr w:type="spellEnd"/>
            <w:r>
              <w:rPr>
                <w:rFonts w:ascii="Times New Roman" w:eastAsia="SimSun" w:hAnsi="Times New Roman" w:cs="Times New Roman"/>
                <w:color w:val="000000"/>
                <w:lang w:val="en-US" w:eastAsia="zh-CN" w:bidi="ar"/>
              </w:rPr>
              <w:t xml:space="preserve"> (15 </w:t>
            </w:r>
            <w:proofErr w:type="spellStart"/>
            <w:r>
              <w:rPr>
                <w:rFonts w:ascii="Times New Roman" w:eastAsia="SimSun" w:hAnsi="Times New Roman" w:cs="Times New Roman"/>
                <w:color w:val="000000"/>
                <w:lang w:val="en-US" w:eastAsia="zh-CN" w:bidi="ar"/>
              </w:rPr>
              <w:t>litres</w:t>
            </w:r>
            <w:proofErr w:type="spellEnd"/>
            <w:r>
              <w:rPr>
                <w:rFonts w:ascii="Times New Roman" w:eastAsia="SimSun" w:hAnsi="Times New Roman" w:cs="Times New Roman"/>
                <w:color w:val="000000"/>
                <w:lang w:val="en-US" w:eastAsia="zh-CN" w:bidi="ar"/>
              </w:rPr>
              <w:t xml:space="preserve">/100 km*657 km *2*2) et pour </w:t>
            </w:r>
            <w:proofErr w:type="spellStart"/>
            <w:r>
              <w:rPr>
                <w:rFonts w:ascii="Times New Roman" w:eastAsia="SimSun" w:hAnsi="Times New Roman" w:cs="Times New Roman"/>
                <w:color w:val="000000"/>
                <w:lang w:val="en-US" w:eastAsia="zh-CN" w:bidi="ar"/>
              </w:rPr>
              <w:t>ralliement</w:t>
            </w:r>
            <w:proofErr w:type="spellEnd"/>
            <w:r>
              <w:rPr>
                <w:rFonts w:ascii="Times New Roman" w:eastAsia="SimSun" w:hAnsi="Times New Roman" w:cs="Times New Roman"/>
                <w:color w:val="000000"/>
                <w:lang w:val="en-US" w:eastAsia="zh-CN" w:bidi="ar"/>
              </w:rPr>
              <w:t xml:space="preserve"> des sites de </w:t>
            </w:r>
            <w:proofErr w:type="spellStart"/>
            <w:r>
              <w:rPr>
                <w:rFonts w:ascii="Times New Roman" w:eastAsia="SimSun" w:hAnsi="Times New Roman" w:cs="Times New Roman"/>
                <w:color w:val="000000"/>
                <w:lang w:val="en-US" w:eastAsia="zh-CN" w:bidi="ar"/>
              </w:rPr>
              <w:t>reboisements</w:t>
            </w:r>
            <w:proofErr w:type="spellEnd"/>
            <w:r>
              <w:rPr>
                <w:rFonts w:ascii="Times New Roman" w:eastAsia="SimSun" w:hAnsi="Times New Roman" w:cs="Times New Roman"/>
                <w:color w:val="000000"/>
                <w:lang w:val="en-US" w:eastAsia="zh-CN" w:bidi="ar"/>
              </w:rPr>
              <w:t xml:space="preserve"> à </w:t>
            </w:r>
            <w:proofErr w:type="spellStart"/>
            <w:r>
              <w:rPr>
                <w:rFonts w:ascii="Times New Roman" w:eastAsia="SimSun" w:hAnsi="Times New Roman" w:cs="Times New Roman"/>
                <w:color w:val="000000"/>
                <w:lang w:val="en-US" w:eastAsia="zh-CN" w:bidi="ar"/>
              </w:rPr>
              <w:t>l’intérieur</w:t>
            </w:r>
            <w:proofErr w:type="spellEnd"/>
            <w:r>
              <w:rPr>
                <w:rFonts w:ascii="Times New Roman" w:eastAsia="SimSun" w:hAnsi="Times New Roman" w:cs="Times New Roman"/>
                <w:color w:val="000000"/>
                <w:lang w:val="en-US" w:eastAsia="zh-CN" w:bidi="ar"/>
              </w:rPr>
              <w:t xml:space="preserve"> de la </w:t>
            </w:r>
            <w:proofErr w:type="spellStart"/>
            <w:r>
              <w:rPr>
                <w:rFonts w:ascii="Times New Roman" w:eastAsia="SimSun" w:hAnsi="Times New Roman" w:cs="Times New Roman"/>
                <w:color w:val="000000"/>
                <w:lang w:val="en-US" w:eastAsia="zh-CN" w:bidi="ar"/>
              </w:rPr>
              <w:t>région</w:t>
            </w:r>
            <w:proofErr w:type="spellEnd"/>
          </w:p>
        </w:tc>
        <w:tc>
          <w:tcPr>
            <w:tcW w:w="12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6B9E6AC" w14:textId="77777777" w:rsidR="003E255A" w:rsidRDefault="00AD4D9D">
            <w:pPr>
              <w:jc w:val="center"/>
              <w:textAlignment w:val="center"/>
              <w:rPr>
                <w:rFonts w:ascii="Times New Roman" w:hAnsi="Times New Roman" w:cs="Times New Roman"/>
                <w:color w:val="000000"/>
              </w:rPr>
            </w:pPr>
            <w:proofErr w:type="spellStart"/>
            <w:r>
              <w:rPr>
                <w:rFonts w:ascii="Times New Roman" w:eastAsia="SimSun" w:hAnsi="Times New Roman" w:cs="Times New Roman"/>
                <w:color w:val="000000"/>
                <w:lang w:val="en-US" w:eastAsia="zh-CN" w:bidi="ar"/>
              </w:rPr>
              <w:t>litre</w:t>
            </w:r>
            <w:proofErr w:type="spellEnd"/>
          </w:p>
        </w:tc>
        <w:tc>
          <w:tcPr>
            <w:tcW w:w="133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4D31B83"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775</w:t>
            </w:r>
          </w:p>
        </w:tc>
        <w:tc>
          <w:tcPr>
            <w:tcW w:w="116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1D37849"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1060</w:t>
            </w:r>
          </w:p>
        </w:tc>
        <w:tc>
          <w:tcPr>
            <w:tcW w:w="192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8BA6090" w14:textId="77777777" w:rsidR="003E255A" w:rsidRDefault="00AD4D9D">
            <w:pPr>
              <w:jc w:val="right"/>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821.500</w:t>
            </w:r>
          </w:p>
        </w:tc>
      </w:tr>
      <w:tr w:rsidR="003E255A" w14:paraId="7CBD442A" w14:textId="77777777">
        <w:trPr>
          <w:trHeight w:val="906"/>
        </w:trPr>
        <w:tc>
          <w:tcPr>
            <w:tcW w:w="460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2D3C5BC" w14:textId="77777777" w:rsidR="003E255A" w:rsidRDefault="00AD4D9D">
            <w:pP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Carburant Lomé-</w:t>
            </w:r>
            <w:proofErr w:type="spellStart"/>
            <w:r>
              <w:rPr>
                <w:rFonts w:ascii="Times New Roman" w:eastAsia="SimSun" w:hAnsi="Times New Roman" w:cs="Times New Roman"/>
                <w:color w:val="000000"/>
                <w:lang w:val="en-US" w:eastAsia="zh-CN" w:bidi="ar"/>
              </w:rPr>
              <w:t>Bassar</w:t>
            </w:r>
            <w:proofErr w:type="spellEnd"/>
            <w:r>
              <w:rPr>
                <w:rFonts w:ascii="Times New Roman" w:eastAsia="SimSun" w:hAnsi="Times New Roman" w:cs="Times New Roman"/>
                <w:color w:val="000000"/>
                <w:lang w:val="en-US" w:eastAsia="zh-CN" w:bidi="ar"/>
              </w:rPr>
              <w:t xml:space="preserve">-Lomé pour 2 </w:t>
            </w:r>
            <w:proofErr w:type="spellStart"/>
            <w:r>
              <w:rPr>
                <w:rFonts w:ascii="Times New Roman" w:eastAsia="SimSun" w:hAnsi="Times New Roman" w:cs="Times New Roman"/>
                <w:color w:val="000000"/>
                <w:lang w:val="en-US" w:eastAsia="zh-CN" w:bidi="ar"/>
              </w:rPr>
              <w:t>véhicules</w:t>
            </w:r>
            <w:proofErr w:type="spellEnd"/>
            <w:r>
              <w:rPr>
                <w:rFonts w:ascii="Times New Roman" w:eastAsia="SimSun" w:hAnsi="Times New Roman" w:cs="Times New Roman"/>
                <w:color w:val="000000"/>
                <w:lang w:val="en-US" w:eastAsia="zh-CN" w:bidi="ar"/>
              </w:rPr>
              <w:t xml:space="preserve"> (15 </w:t>
            </w:r>
            <w:proofErr w:type="spellStart"/>
            <w:r>
              <w:rPr>
                <w:rFonts w:ascii="Times New Roman" w:eastAsia="SimSun" w:hAnsi="Times New Roman" w:cs="Times New Roman"/>
                <w:color w:val="000000"/>
                <w:lang w:val="en-US" w:eastAsia="zh-CN" w:bidi="ar"/>
              </w:rPr>
              <w:t>litres</w:t>
            </w:r>
            <w:proofErr w:type="spellEnd"/>
            <w:r>
              <w:rPr>
                <w:rFonts w:ascii="Times New Roman" w:eastAsia="SimSun" w:hAnsi="Times New Roman" w:cs="Times New Roman"/>
                <w:color w:val="000000"/>
                <w:lang w:val="en-US" w:eastAsia="zh-CN" w:bidi="ar"/>
              </w:rPr>
              <w:t xml:space="preserve">/100 km*408 km *2) pour équipe 2 et pour le </w:t>
            </w:r>
            <w:proofErr w:type="spellStart"/>
            <w:r>
              <w:rPr>
                <w:rFonts w:ascii="Times New Roman" w:eastAsia="SimSun" w:hAnsi="Times New Roman" w:cs="Times New Roman"/>
                <w:color w:val="000000"/>
                <w:lang w:val="en-US" w:eastAsia="zh-CN" w:bidi="ar"/>
              </w:rPr>
              <w:t>ralliement</w:t>
            </w:r>
            <w:proofErr w:type="spellEnd"/>
            <w:r>
              <w:rPr>
                <w:rFonts w:ascii="Times New Roman" w:eastAsia="SimSun" w:hAnsi="Times New Roman" w:cs="Times New Roman"/>
                <w:color w:val="000000"/>
                <w:lang w:val="en-US" w:eastAsia="zh-CN" w:bidi="ar"/>
              </w:rPr>
              <w:t xml:space="preserve"> des sites de </w:t>
            </w:r>
            <w:proofErr w:type="spellStart"/>
            <w:r>
              <w:rPr>
                <w:rFonts w:ascii="Times New Roman" w:eastAsia="SimSun" w:hAnsi="Times New Roman" w:cs="Times New Roman"/>
                <w:color w:val="000000"/>
                <w:lang w:val="en-US" w:eastAsia="zh-CN" w:bidi="ar"/>
              </w:rPr>
              <w:t>reboisement</w:t>
            </w:r>
            <w:proofErr w:type="spellEnd"/>
            <w:r>
              <w:rPr>
                <w:rFonts w:ascii="Times New Roman" w:eastAsia="SimSun" w:hAnsi="Times New Roman" w:cs="Times New Roman"/>
                <w:color w:val="000000"/>
                <w:lang w:val="en-US" w:eastAsia="zh-CN" w:bidi="ar"/>
              </w:rPr>
              <w:t xml:space="preserve"> des </w:t>
            </w:r>
            <w:proofErr w:type="spellStart"/>
            <w:r>
              <w:rPr>
                <w:rFonts w:ascii="Times New Roman" w:eastAsia="SimSun" w:hAnsi="Times New Roman" w:cs="Times New Roman"/>
                <w:color w:val="000000"/>
                <w:lang w:val="en-US" w:eastAsia="zh-CN" w:bidi="ar"/>
              </w:rPr>
              <w:t>préfectures</w:t>
            </w:r>
            <w:proofErr w:type="spellEnd"/>
            <w:r>
              <w:rPr>
                <w:rFonts w:ascii="Times New Roman" w:eastAsia="SimSun" w:hAnsi="Times New Roman" w:cs="Times New Roman"/>
                <w:color w:val="000000"/>
                <w:lang w:val="en-US" w:eastAsia="zh-CN" w:bidi="ar"/>
              </w:rPr>
              <w:t xml:space="preserve"> </w:t>
            </w:r>
            <w:proofErr w:type="spellStart"/>
            <w:r>
              <w:rPr>
                <w:rFonts w:ascii="Times New Roman" w:eastAsia="SimSun" w:hAnsi="Times New Roman" w:cs="Times New Roman"/>
                <w:color w:val="000000"/>
                <w:lang w:val="en-US" w:eastAsia="zh-CN" w:bidi="ar"/>
              </w:rPr>
              <w:t>cibles</w:t>
            </w:r>
            <w:proofErr w:type="spellEnd"/>
          </w:p>
        </w:tc>
        <w:tc>
          <w:tcPr>
            <w:tcW w:w="12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155829B" w14:textId="77777777" w:rsidR="003E255A" w:rsidRDefault="00AD4D9D">
            <w:pPr>
              <w:jc w:val="center"/>
              <w:textAlignment w:val="center"/>
              <w:rPr>
                <w:rFonts w:ascii="Times New Roman" w:hAnsi="Times New Roman" w:cs="Times New Roman"/>
                <w:color w:val="000000"/>
              </w:rPr>
            </w:pPr>
            <w:proofErr w:type="spellStart"/>
            <w:r>
              <w:rPr>
                <w:rFonts w:ascii="Times New Roman" w:eastAsia="SimSun" w:hAnsi="Times New Roman" w:cs="Times New Roman"/>
                <w:color w:val="000000"/>
                <w:lang w:val="en-US" w:eastAsia="zh-CN" w:bidi="ar"/>
              </w:rPr>
              <w:t>litre</w:t>
            </w:r>
            <w:proofErr w:type="spellEnd"/>
          </w:p>
        </w:tc>
        <w:tc>
          <w:tcPr>
            <w:tcW w:w="133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8804ED3"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775</w:t>
            </w:r>
          </w:p>
        </w:tc>
        <w:tc>
          <w:tcPr>
            <w:tcW w:w="116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D5CB850"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1160</w:t>
            </w:r>
          </w:p>
        </w:tc>
        <w:tc>
          <w:tcPr>
            <w:tcW w:w="192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917AFB9" w14:textId="77777777" w:rsidR="003E255A" w:rsidRDefault="00AD4D9D">
            <w:pPr>
              <w:jc w:val="right"/>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899.000</w:t>
            </w:r>
          </w:p>
        </w:tc>
      </w:tr>
      <w:tr w:rsidR="003E255A" w14:paraId="24073D83" w14:textId="77777777">
        <w:trPr>
          <w:trHeight w:val="995"/>
        </w:trPr>
        <w:tc>
          <w:tcPr>
            <w:tcW w:w="460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3ECF80C" w14:textId="77777777" w:rsidR="003E255A" w:rsidRDefault="00AD4D9D">
            <w:pP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Carburant Lomé-</w:t>
            </w:r>
            <w:proofErr w:type="spellStart"/>
            <w:r>
              <w:rPr>
                <w:rFonts w:ascii="Times New Roman" w:eastAsia="SimSun" w:hAnsi="Times New Roman" w:cs="Times New Roman"/>
                <w:color w:val="000000"/>
                <w:lang w:val="en-US" w:eastAsia="zh-CN" w:bidi="ar"/>
              </w:rPr>
              <w:t>Atakpamé</w:t>
            </w:r>
            <w:proofErr w:type="spellEnd"/>
            <w:r>
              <w:rPr>
                <w:rFonts w:ascii="Times New Roman" w:eastAsia="SimSun" w:hAnsi="Times New Roman" w:cs="Times New Roman"/>
                <w:color w:val="000000"/>
                <w:lang w:val="en-US" w:eastAsia="zh-CN" w:bidi="ar"/>
              </w:rPr>
              <w:t>-</w:t>
            </w:r>
            <w:proofErr w:type="spellStart"/>
            <w:r>
              <w:rPr>
                <w:rFonts w:ascii="Times New Roman" w:eastAsia="SimSun" w:hAnsi="Times New Roman" w:cs="Times New Roman"/>
                <w:color w:val="000000"/>
                <w:lang w:val="en-US" w:eastAsia="zh-CN" w:bidi="ar"/>
              </w:rPr>
              <w:t>Badou</w:t>
            </w:r>
            <w:proofErr w:type="spellEnd"/>
            <w:r>
              <w:rPr>
                <w:rFonts w:ascii="Times New Roman" w:eastAsia="SimSun" w:hAnsi="Times New Roman" w:cs="Times New Roman"/>
                <w:color w:val="000000"/>
                <w:lang w:val="en-US" w:eastAsia="zh-CN" w:bidi="ar"/>
              </w:rPr>
              <w:t xml:space="preserve">-Lomé pour 2 </w:t>
            </w:r>
            <w:proofErr w:type="spellStart"/>
            <w:r>
              <w:rPr>
                <w:rFonts w:ascii="Times New Roman" w:eastAsia="SimSun" w:hAnsi="Times New Roman" w:cs="Times New Roman"/>
                <w:color w:val="000000"/>
                <w:lang w:val="en-US" w:eastAsia="zh-CN" w:bidi="ar"/>
              </w:rPr>
              <w:t>véhicules</w:t>
            </w:r>
            <w:proofErr w:type="spellEnd"/>
            <w:r>
              <w:rPr>
                <w:rFonts w:ascii="Times New Roman" w:eastAsia="SimSun" w:hAnsi="Times New Roman" w:cs="Times New Roman"/>
                <w:color w:val="000000"/>
                <w:lang w:val="en-US" w:eastAsia="zh-CN" w:bidi="ar"/>
              </w:rPr>
              <w:t xml:space="preserve"> (15 </w:t>
            </w:r>
            <w:proofErr w:type="spellStart"/>
            <w:r>
              <w:rPr>
                <w:rFonts w:ascii="Times New Roman" w:eastAsia="SimSun" w:hAnsi="Times New Roman" w:cs="Times New Roman"/>
                <w:color w:val="000000"/>
                <w:lang w:val="en-US" w:eastAsia="zh-CN" w:bidi="ar"/>
              </w:rPr>
              <w:t>litres</w:t>
            </w:r>
            <w:proofErr w:type="spellEnd"/>
            <w:r>
              <w:rPr>
                <w:rFonts w:ascii="Times New Roman" w:eastAsia="SimSun" w:hAnsi="Times New Roman" w:cs="Times New Roman"/>
                <w:color w:val="000000"/>
                <w:lang w:val="en-US" w:eastAsia="zh-CN" w:bidi="ar"/>
              </w:rPr>
              <w:t>/100 km*164 k</w:t>
            </w:r>
            <w:r>
              <w:rPr>
                <w:rFonts w:ascii="Times New Roman" w:eastAsia="SimSun" w:hAnsi="Times New Roman" w:cs="Times New Roman"/>
                <w:color w:val="000000"/>
                <w:lang w:val="en-US" w:eastAsia="zh-CN" w:bidi="ar"/>
              </w:rPr>
              <w:t xml:space="preserve">m *2*2) pour équipe 3 et pour le </w:t>
            </w:r>
            <w:proofErr w:type="spellStart"/>
            <w:r>
              <w:rPr>
                <w:rFonts w:ascii="Times New Roman" w:eastAsia="SimSun" w:hAnsi="Times New Roman" w:cs="Times New Roman"/>
                <w:color w:val="000000"/>
                <w:lang w:val="en-US" w:eastAsia="zh-CN" w:bidi="ar"/>
              </w:rPr>
              <w:t>ralliement</w:t>
            </w:r>
            <w:proofErr w:type="spellEnd"/>
            <w:r>
              <w:rPr>
                <w:rFonts w:ascii="Times New Roman" w:eastAsia="SimSun" w:hAnsi="Times New Roman" w:cs="Times New Roman"/>
                <w:color w:val="000000"/>
                <w:lang w:val="en-US" w:eastAsia="zh-CN" w:bidi="ar"/>
              </w:rPr>
              <w:t xml:space="preserve"> des sites de </w:t>
            </w:r>
            <w:proofErr w:type="spellStart"/>
            <w:r>
              <w:rPr>
                <w:rFonts w:ascii="Times New Roman" w:eastAsia="SimSun" w:hAnsi="Times New Roman" w:cs="Times New Roman"/>
                <w:color w:val="000000"/>
                <w:lang w:val="en-US" w:eastAsia="zh-CN" w:bidi="ar"/>
              </w:rPr>
              <w:t>reboisement</w:t>
            </w:r>
            <w:proofErr w:type="spellEnd"/>
            <w:r>
              <w:rPr>
                <w:rFonts w:ascii="Times New Roman" w:eastAsia="SimSun" w:hAnsi="Times New Roman" w:cs="Times New Roman"/>
                <w:color w:val="000000"/>
                <w:lang w:val="en-US" w:eastAsia="zh-CN" w:bidi="ar"/>
              </w:rPr>
              <w:t xml:space="preserve"> des </w:t>
            </w:r>
            <w:proofErr w:type="spellStart"/>
            <w:r>
              <w:rPr>
                <w:rFonts w:ascii="Times New Roman" w:eastAsia="SimSun" w:hAnsi="Times New Roman" w:cs="Times New Roman"/>
                <w:color w:val="000000"/>
                <w:lang w:val="en-US" w:eastAsia="zh-CN" w:bidi="ar"/>
              </w:rPr>
              <w:t>préfectures</w:t>
            </w:r>
            <w:proofErr w:type="spellEnd"/>
            <w:r>
              <w:rPr>
                <w:rFonts w:ascii="Times New Roman" w:eastAsia="SimSun" w:hAnsi="Times New Roman" w:cs="Times New Roman"/>
                <w:color w:val="000000"/>
                <w:lang w:val="en-US" w:eastAsia="zh-CN" w:bidi="ar"/>
              </w:rPr>
              <w:t xml:space="preserve"> </w:t>
            </w:r>
            <w:proofErr w:type="spellStart"/>
            <w:r>
              <w:rPr>
                <w:rFonts w:ascii="Times New Roman" w:eastAsia="SimSun" w:hAnsi="Times New Roman" w:cs="Times New Roman"/>
                <w:color w:val="000000"/>
                <w:lang w:val="en-US" w:eastAsia="zh-CN" w:bidi="ar"/>
              </w:rPr>
              <w:t>cibles</w:t>
            </w:r>
            <w:proofErr w:type="spellEnd"/>
          </w:p>
        </w:tc>
        <w:tc>
          <w:tcPr>
            <w:tcW w:w="12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4F49058" w14:textId="77777777" w:rsidR="003E255A" w:rsidRDefault="00AD4D9D">
            <w:pPr>
              <w:jc w:val="center"/>
              <w:textAlignment w:val="center"/>
              <w:rPr>
                <w:rFonts w:ascii="Times New Roman" w:hAnsi="Times New Roman" w:cs="Times New Roman"/>
                <w:color w:val="000000"/>
              </w:rPr>
            </w:pPr>
            <w:proofErr w:type="spellStart"/>
            <w:r>
              <w:rPr>
                <w:rFonts w:ascii="Times New Roman" w:eastAsia="SimSun" w:hAnsi="Times New Roman" w:cs="Times New Roman"/>
                <w:color w:val="000000"/>
                <w:lang w:val="en-US" w:eastAsia="zh-CN" w:bidi="ar"/>
              </w:rPr>
              <w:t>litre</w:t>
            </w:r>
            <w:proofErr w:type="spellEnd"/>
          </w:p>
        </w:tc>
        <w:tc>
          <w:tcPr>
            <w:tcW w:w="133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5524B59"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775</w:t>
            </w:r>
          </w:p>
        </w:tc>
        <w:tc>
          <w:tcPr>
            <w:tcW w:w="116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12164D4"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760</w:t>
            </w:r>
          </w:p>
        </w:tc>
        <w:tc>
          <w:tcPr>
            <w:tcW w:w="192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9260E81" w14:textId="77777777" w:rsidR="003E255A" w:rsidRDefault="00AD4D9D">
            <w:pPr>
              <w:jc w:val="right"/>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589.000</w:t>
            </w:r>
          </w:p>
        </w:tc>
      </w:tr>
      <w:tr w:rsidR="003E255A" w14:paraId="1216EF00" w14:textId="77777777">
        <w:trPr>
          <w:trHeight w:val="299"/>
        </w:trPr>
        <w:tc>
          <w:tcPr>
            <w:tcW w:w="460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4CF8B7A" w14:textId="77777777" w:rsidR="003E255A" w:rsidRDefault="00AD4D9D">
            <w:pPr>
              <w:jc w:val="both"/>
              <w:textAlignment w:val="center"/>
              <w:rPr>
                <w:rFonts w:ascii="Times New Roman" w:hAnsi="Times New Roman" w:cs="Times New Roman"/>
                <w:color w:val="000000"/>
              </w:rPr>
            </w:pPr>
            <w:proofErr w:type="spellStart"/>
            <w:r>
              <w:rPr>
                <w:rFonts w:ascii="Times New Roman" w:eastAsia="SimSun" w:hAnsi="Times New Roman" w:cs="Times New Roman"/>
                <w:color w:val="000000"/>
                <w:lang w:val="en-US" w:eastAsia="zh-CN" w:bidi="ar"/>
              </w:rPr>
              <w:t>Péage</w:t>
            </w:r>
            <w:proofErr w:type="spellEnd"/>
            <w:r>
              <w:rPr>
                <w:rFonts w:ascii="Times New Roman" w:eastAsia="SimSun" w:hAnsi="Times New Roman" w:cs="Times New Roman"/>
                <w:color w:val="000000"/>
                <w:lang w:val="en-US" w:eastAsia="zh-CN" w:bidi="ar"/>
              </w:rPr>
              <w:t xml:space="preserve"> pour 6 </w:t>
            </w:r>
            <w:proofErr w:type="spellStart"/>
            <w:r>
              <w:rPr>
                <w:rFonts w:ascii="Times New Roman" w:eastAsia="SimSun" w:hAnsi="Times New Roman" w:cs="Times New Roman"/>
                <w:color w:val="000000"/>
                <w:lang w:val="en-US" w:eastAsia="zh-CN" w:bidi="ar"/>
              </w:rPr>
              <w:t>véhicules</w:t>
            </w:r>
            <w:proofErr w:type="spellEnd"/>
            <w:r>
              <w:rPr>
                <w:rFonts w:ascii="Times New Roman" w:eastAsia="SimSun" w:hAnsi="Times New Roman" w:cs="Times New Roman"/>
                <w:color w:val="000000"/>
                <w:lang w:val="en-US" w:eastAsia="zh-CN" w:bidi="ar"/>
              </w:rPr>
              <w:t xml:space="preserve">*5 </w:t>
            </w:r>
            <w:proofErr w:type="spellStart"/>
            <w:r>
              <w:rPr>
                <w:rFonts w:ascii="Times New Roman" w:eastAsia="SimSun" w:hAnsi="Times New Roman" w:cs="Times New Roman"/>
                <w:color w:val="000000"/>
                <w:lang w:val="en-US" w:eastAsia="zh-CN" w:bidi="ar"/>
              </w:rPr>
              <w:t>péages</w:t>
            </w:r>
            <w:proofErr w:type="spellEnd"/>
            <w:r>
              <w:rPr>
                <w:rFonts w:ascii="Times New Roman" w:eastAsia="SimSun" w:hAnsi="Times New Roman" w:cs="Times New Roman"/>
                <w:color w:val="000000"/>
                <w:lang w:val="en-US" w:eastAsia="zh-CN" w:bidi="ar"/>
              </w:rPr>
              <w:t>*2</w:t>
            </w:r>
          </w:p>
        </w:tc>
        <w:tc>
          <w:tcPr>
            <w:tcW w:w="12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926ACB2"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Passage</w:t>
            </w:r>
          </w:p>
        </w:tc>
        <w:tc>
          <w:tcPr>
            <w:tcW w:w="133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BBC1FA7"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500</w:t>
            </w:r>
          </w:p>
        </w:tc>
        <w:tc>
          <w:tcPr>
            <w:tcW w:w="116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B170E3A"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60</w:t>
            </w:r>
          </w:p>
        </w:tc>
        <w:tc>
          <w:tcPr>
            <w:tcW w:w="192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E89A8A0" w14:textId="77777777" w:rsidR="003E255A" w:rsidRDefault="00AD4D9D">
            <w:pPr>
              <w:jc w:val="right"/>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30.000</w:t>
            </w:r>
          </w:p>
        </w:tc>
      </w:tr>
      <w:tr w:rsidR="003E255A" w14:paraId="3CB0DA99" w14:textId="77777777">
        <w:trPr>
          <w:trHeight w:val="299"/>
        </w:trPr>
        <w:tc>
          <w:tcPr>
            <w:tcW w:w="460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4DB838E" w14:textId="77777777" w:rsidR="003E255A" w:rsidRDefault="00AD4D9D">
            <w:pP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Communication</w:t>
            </w:r>
          </w:p>
        </w:tc>
        <w:tc>
          <w:tcPr>
            <w:tcW w:w="12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452AD09" w14:textId="77777777" w:rsidR="003E255A" w:rsidRDefault="00AD4D9D">
            <w:pPr>
              <w:jc w:val="center"/>
              <w:textAlignment w:val="center"/>
              <w:rPr>
                <w:rFonts w:ascii="Times New Roman" w:hAnsi="Times New Roman" w:cs="Times New Roman"/>
                <w:color w:val="000000"/>
              </w:rPr>
            </w:pPr>
            <w:proofErr w:type="spellStart"/>
            <w:r>
              <w:rPr>
                <w:rFonts w:ascii="Times New Roman" w:eastAsia="SimSun" w:hAnsi="Times New Roman" w:cs="Times New Roman"/>
                <w:color w:val="000000"/>
                <w:lang w:val="en-US" w:eastAsia="zh-CN" w:bidi="ar"/>
              </w:rPr>
              <w:t>Unité</w:t>
            </w:r>
            <w:proofErr w:type="spellEnd"/>
          </w:p>
        </w:tc>
        <w:tc>
          <w:tcPr>
            <w:tcW w:w="133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2C512EE"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4500</w:t>
            </w:r>
          </w:p>
        </w:tc>
        <w:tc>
          <w:tcPr>
            <w:tcW w:w="116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D73F413"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6</w:t>
            </w:r>
          </w:p>
        </w:tc>
        <w:tc>
          <w:tcPr>
            <w:tcW w:w="192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4675EE8" w14:textId="77777777" w:rsidR="003E255A" w:rsidRDefault="00AD4D9D">
            <w:pPr>
              <w:jc w:val="right"/>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27.000</w:t>
            </w:r>
          </w:p>
        </w:tc>
      </w:tr>
      <w:tr w:rsidR="003E255A" w14:paraId="5541D084" w14:textId="77777777">
        <w:trPr>
          <w:trHeight w:val="299"/>
        </w:trPr>
        <w:tc>
          <w:tcPr>
            <w:tcW w:w="460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7BF0435" w14:textId="77777777" w:rsidR="003E255A" w:rsidRDefault="00AD4D9D">
            <w:pP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 xml:space="preserve">Entretien de 6 </w:t>
            </w:r>
            <w:proofErr w:type="spellStart"/>
            <w:r>
              <w:rPr>
                <w:rFonts w:ascii="Times New Roman" w:eastAsia="SimSun" w:hAnsi="Times New Roman" w:cs="Times New Roman"/>
                <w:color w:val="000000"/>
                <w:lang w:val="en-US" w:eastAsia="zh-CN" w:bidi="ar"/>
              </w:rPr>
              <w:t>véhicules</w:t>
            </w:r>
            <w:proofErr w:type="spellEnd"/>
          </w:p>
        </w:tc>
        <w:tc>
          <w:tcPr>
            <w:tcW w:w="125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6116349" w14:textId="77777777" w:rsidR="003E255A" w:rsidRDefault="00AD4D9D">
            <w:pPr>
              <w:jc w:val="center"/>
              <w:textAlignment w:val="center"/>
              <w:rPr>
                <w:rFonts w:ascii="Times New Roman" w:hAnsi="Times New Roman" w:cs="Times New Roman"/>
                <w:color w:val="000000"/>
              </w:rPr>
            </w:pPr>
            <w:proofErr w:type="spellStart"/>
            <w:r>
              <w:rPr>
                <w:rFonts w:ascii="Times New Roman" w:eastAsia="SimSun" w:hAnsi="Times New Roman" w:cs="Times New Roman"/>
                <w:color w:val="000000"/>
                <w:lang w:val="en-US" w:eastAsia="zh-CN" w:bidi="ar"/>
              </w:rPr>
              <w:t>véhicule</w:t>
            </w:r>
            <w:proofErr w:type="spellEnd"/>
          </w:p>
        </w:tc>
        <w:tc>
          <w:tcPr>
            <w:tcW w:w="133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41AAEEE"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85000</w:t>
            </w:r>
          </w:p>
        </w:tc>
        <w:tc>
          <w:tcPr>
            <w:tcW w:w="116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EB597E9" w14:textId="77777777" w:rsidR="003E255A" w:rsidRDefault="00AD4D9D">
            <w:pPr>
              <w:jc w:val="center"/>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6</w:t>
            </w:r>
          </w:p>
        </w:tc>
        <w:tc>
          <w:tcPr>
            <w:tcW w:w="192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7918901" w14:textId="77777777" w:rsidR="003E255A" w:rsidRDefault="00AD4D9D">
            <w:pPr>
              <w:jc w:val="right"/>
              <w:textAlignment w:val="center"/>
              <w:rPr>
                <w:rFonts w:ascii="Times New Roman" w:hAnsi="Times New Roman" w:cs="Times New Roman"/>
                <w:color w:val="000000"/>
              </w:rPr>
            </w:pPr>
            <w:r>
              <w:rPr>
                <w:rFonts w:ascii="Times New Roman" w:eastAsia="SimSun" w:hAnsi="Times New Roman" w:cs="Times New Roman"/>
                <w:color w:val="000000"/>
                <w:lang w:val="en-US" w:eastAsia="zh-CN" w:bidi="ar"/>
              </w:rPr>
              <w:t>510.000</w:t>
            </w:r>
          </w:p>
        </w:tc>
      </w:tr>
      <w:tr w:rsidR="003E255A" w14:paraId="4E66043C" w14:textId="77777777">
        <w:trPr>
          <w:trHeight w:val="299"/>
        </w:trPr>
        <w:tc>
          <w:tcPr>
            <w:tcW w:w="8358" w:type="dxa"/>
            <w:gridSpan w:val="4"/>
            <w:tcBorders>
              <w:top w:val="single" w:sz="2" w:space="0" w:color="000000"/>
              <w:left w:val="single" w:sz="2" w:space="0" w:color="000000"/>
              <w:bottom w:val="single" w:sz="2" w:space="0" w:color="000000"/>
              <w:right w:val="single" w:sz="2" w:space="0" w:color="000000"/>
            </w:tcBorders>
            <w:shd w:val="clear" w:color="auto" w:fill="auto"/>
            <w:vAlign w:val="center"/>
          </w:tcPr>
          <w:p w14:paraId="58E93A08" w14:textId="77777777" w:rsidR="003E255A" w:rsidRDefault="00AD4D9D">
            <w:pPr>
              <w:jc w:val="center"/>
              <w:textAlignment w:val="center"/>
              <w:rPr>
                <w:rFonts w:ascii="Times New Roman" w:hAnsi="Times New Roman" w:cs="Times New Roman"/>
                <w:b/>
                <w:bCs/>
                <w:i/>
                <w:iCs/>
                <w:color w:val="000000"/>
              </w:rPr>
            </w:pPr>
            <w:r>
              <w:rPr>
                <w:rFonts w:ascii="Times New Roman" w:eastAsia="SimSun" w:hAnsi="Times New Roman" w:cs="Times New Roman"/>
                <w:b/>
                <w:bCs/>
                <w:i/>
                <w:iCs/>
                <w:color w:val="000000"/>
                <w:lang w:val="en-US" w:eastAsia="zh-CN" w:bidi="ar"/>
              </w:rPr>
              <w:lastRenderedPageBreak/>
              <w:t>Sous-total 6</w:t>
            </w:r>
          </w:p>
        </w:tc>
        <w:tc>
          <w:tcPr>
            <w:tcW w:w="1920" w:type="dxa"/>
            <w:tcBorders>
              <w:top w:val="single" w:sz="2" w:space="0" w:color="000000"/>
              <w:left w:val="single" w:sz="2" w:space="0" w:color="000000"/>
              <w:bottom w:val="single" w:sz="2" w:space="0" w:color="000000"/>
              <w:right w:val="single" w:sz="2" w:space="0" w:color="000000"/>
            </w:tcBorders>
            <w:shd w:val="clear" w:color="auto" w:fill="FFF2CC"/>
            <w:vAlign w:val="center"/>
          </w:tcPr>
          <w:p w14:paraId="06643C32" w14:textId="77777777" w:rsidR="003E255A" w:rsidRDefault="00AD4D9D">
            <w:pPr>
              <w:jc w:val="right"/>
              <w:textAlignment w:val="center"/>
              <w:rPr>
                <w:rFonts w:ascii="Times New Roman" w:hAnsi="Times New Roman" w:cs="Times New Roman"/>
                <w:b/>
                <w:bCs/>
                <w:i/>
                <w:iCs/>
                <w:color w:val="000000"/>
              </w:rPr>
            </w:pPr>
            <w:r>
              <w:rPr>
                <w:rFonts w:ascii="Times New Roman" w:eastAsia="SimSun" w:hAnsi="Times New Roman" w:cs="Times New Roman"/>
                <w:b/>
                <w:bCs/>
                <w:i/>
                <w:iCs/>
                <w:color w:val="000000"/>
                <w:lang w:val="en-US" w:eastAsia="zh-CN" w:bidi="ar"/>
              </w:rPr>
              <w:t>10.826.500</w:t>
            </w:r>
          </w:p>
        </w:tc>
      </w:tr>
      <w:tr w:rsidR="003E255A" w14:paraId="6CBAE1A5" w14:textId="77777777">
        <w:trPr>
          <w:trHeight w:val="304"/>
        </w:trPr>
        <w:tc>
          <w:tcPr>
            <w:tcW w:w="8358" w:type="dxa"/>
            <w:gridSpan w:val="4"/>
            <w:tcBorders>
              <w:top w:val="single" w:sz="2" w:space="0" w:color="000000"/>
              <w:left w:val="single" w:sz="2" w:space="0" w:color="000000"/>
              <w:bottom w:val="single" w:sz="2" w:space="0" w:color="000000"/>
              <w:right w:val="single" w:sz="2" w:space="0" w:color="000000"/>
            </w:tcBorders>
            <w:shd w:val="clear" w:color="auto" w:fill="auto"/>
            <w:vAlign w:val="center"/>
          </w:tcPr>
          <w:p w14:paraId="3ABD42DF" w14:textId="77777777" w:rsidR="003E255A" w:rsidRDefault="00AD4D9D">
            <w:pPr>
              <w:jc w:val="center"/>
              <w:textAlignment w:val="center"/>
              <w:rPr>
                <w:rFonts w:ascii="Times New Roman" w:hAnsi="Times New Roman" w:cs="Times New Roman"/>
                <w:b/>
                <w:bCs/>
                <w:i/>
                <w:iCs/>
                <w:color w:val="000000"/>
              </w:rPr>
            </w:pPr>
            <w:r>
              <w:rPr>
                <w:rFonts w:ascii="Times New Roman" w:eastAsia="SimSun" w:hAnsi="Times New Roman" w:cs="Times New Roman"/>
                <w:b/>
                <w:bCs/>
                <w:i/>
                <w:iCs/>
                <w:color w:val="000000"/>
                <w:lang w:val="en-US" w:eastAsia="zh-CN" w:bidi="ar"/>
              </w:rPr>
              <w:t xml:space="preserve">Total </w:t>
            </w:r>
            <w:proofErr w:type="spellStart"/>
            <w:r>
              <w:rPr>
                <w:rFonts w:ascii="Times New Roman" w:eastAsia="SimSun" w:hAnsi="Times New Roman" w:cs="Times New Roman"/>
                <w:b/>
                <w:bCs/>
                <w:i/>
                <w:iCs/>
                <w:color w:val="000000"/>
                <w:lang w:val="en-US" w:eastAsia="zh-CN" w:bidi="ar"/>
              </w:rPr>
              <w:t>général</w:t>
            </w:r>
            <w:proofErr w:type="spellEnd"/>
          </w:p>
        </w:tc>
        <w:tc>
          <w:tcPr>
            <w:tcW w:w="1920" w:type="dxa"/>
            <w:tcBorders>
              <w:top w:val="single" w:sz="2" w:space="0" w:color="000000"/>
              <w:left w:val="single" w:sz="2" w:space="0" w:color="000000"/>
              <w:bottom w:val="single" w:sz="2" w:space="0" w:color="000000"/>
              <w:right w:val="single" w:sz="2" w:space="0" w:color="000000"/>
            </w:tcBorders>
            <w:shd w:val="clear" w:color="auto" w:fill="FFF2CC"/>
            <w:vAlign w:val="center"/>
          </w:tcPr>
          <w:p w14:paraId="09BB2D05" w14:textId="77777777" w:rsidR="003E255A" w:rsidRDefault="00AD4D9D">
            <w:pPr>
              <w:jc w:val="right"/>
              <w:textAlignment w:val="center"/>
              <w:rPr>
                <w:rFonts w:ascii="Times New Roman" w:hAnsi="Times New Roman" w:cs="Times New Roman"/>
                <w:b/>
                <w:bCs/>
                <w:i/>
                <w:iCs/>
                <w:color w:val="000000"/>
              </w:rPr>
            </w:pPr>
            <w:r>
              <w:rPr>
                <w:rFonts w:ascii="Times New Roman" w:eastAsia="SimSun" w:hAnsi="Times New Roman" w:cs="Times New Roman"/>
                <w:b/>
                <w:bCs/>
                <w:i/>
                <w:iCs/>
                <w:color w:val="000000"/>
                <w:lang w:val="en-US" w:eastAsia="zh-CN" w:bidi="ar"/>
              </w:rPr>
              <w:t>19.977.050</w:t>
            </w:r>
          </w:p>
        </w:tc>
      </w:tr>
    </w:tbl>
    <w:p w14:paraId="586F660F" w14:textId="77777777" w:rsidR="003E255A" w:rsidRDefault="003E255A">
      <w:pPr>
        <w:pStyle w:val="Paragraphedeliste"/>
        <w:tabs>
          <w:tab w:val="left" w:pos="284"/>
        </w:tabs>
        <w:spacing w:after="0"/>
        <w:ind w:left="0"/>
        <w:jc w:val="both"/>
        <w:rPr>
          <w:rFonts w:ascii="Times New Roman" w:hAnsi="Times New Roman" w:cs="Times New Roman"/>
          <w:bCs/>
          <w:sz w:val="24"/>
          <w:szCs w:val="24"/>
        </w:rPr>
      </w:pPr>
    </w:p>
    <w:p w14:paraId="44AB35AD" w14:textId="77777777" w:rsidR="003E255A" w:rsidRDefault="003E255A">
      <w:pPr>
        <w:pStyle w:val="Paragraphedeliste"/>
        <w:tabs>
          <w:tab w:val="left" w:pos="284"/>
        </w:tabs>
        <w:spacing w:after="0"/>
        <w:ind w:left="0"/>
        <w:jc w:val="both"/>
        <w:rPr>
          <w:rFonts w:ascii="Times New Roman" w:hAnsi="Times New Roman" w:cs="Times New Roman"/>
          <w:bCs/>
          <w:sz w:val="24"/>
          <w:szCs w:val="24"/>
        </w:rPr>
      </w:pPr>
    </w:p>
    <w:p w14:paraId="7736FAB9" w14:textId="77777777" w:rsidR="003E255A" w:rsidRDefault="00AD4D9D">
      <w:pPr>
        <w:tabs>
          <w:tab w:val="left" w:pos="284"/>
        </w:tabs>
        <w:spacing w:after="0"/>
        <w:jc w:val="both"/>
        <w:rPr>
          <w:rFonts w:ascii="Times New Roman" w:hAnsi="Times New Roman" w:cs="Times New Roman"/>
          <w:b/>
          <w:sz w:val="24"/>
          <w:szCs w:val="24"/>
        </w:rPr>
      </w:pPr>
      <w:r>
        <w:rPr>
          <w:rFonts w:ascii="Times New Roman" w:hAnsi="Times New Roman" w:cs="Times New Roman"/>
          <w:b/>
          <w:i/>
          <w:sz w:val="24"/>
          <w:szCs w:val="24"/>
        </w:rPr>
        <w:t>Arrêté le présent budget à un montant total de dix-neuf millions neuf cent soixante-dix-sept mille cinquante (</w:t>
      </w:r>
      <w:r>
        <w:rPr>
          <w:rFonts w:ascii="Times New Roman" w:hAnsi="Times New Roman" w:cs="Times New Roman"/>
          <w:b/>
          <w:i/>
          <w:sz w:val="24"/>
          <w:szCs w:val="24"/>
          <w:lang w:val="en-US" w:eastAsia="zh-CN"/>
        </w:rPr>
        <w:t>19.9</w:t>
      </w:r>
      <w:r>
        <w:rPr>
          <w:rFonts w:ascii="Times New Roman" w:hAnsi="Times New Roman" w:cs="Times New Roman"/>
          <w:b/>
          <w:i/>
          <w:sz w:val="24"/>
          <w:szCs w:val="24"/>
          <w:lang w:eastAsia="zh-CN"/>
        </w:rPr>
        <w:t>77</w:t>
      </w:r>
      <w:r>
        <w:rPr>
          <w:rFonts w:ascii="Times New Roman" w:hAnsi="Times New Roman" w:cs="Times New Roman"/>
          <w:b/>
          <w:i/>
          <w:sz w:val="24"/>
          <w:szCs w:val="24"/>
          <w:lang w:val="en-US" w:eastAsia="zh-CN"/>
        </w:rPr>
        <w:t>.</w:t>
      </w:r>
      <w:r>
        <w:rPr>
          <w:rFonts w:ascii="Times New Roman" w:hAnsi="Times New Roman" w:cs="Times New Roman"/>
          <w:b/>
          <w:i/>
          <w:sz w:val="24"/>
          <w:szCs w:val="24"/>
          <w:lang w:eastAsia="zh-CN"/>
        </w:rPr>
        <w:t>050</w:t>
      </w:r>
      <w:r>
        <w:rPr>
          <w:rFonts w:ascii="Times New Roman" w:hAnsi="Times New Roman" w:cs="Times New Roman"/>
          <w:b/>
          <w:i/>
          <w:sz w:val="24"/>
          <w:szCs w:val="24"/>
        </w:rPr>
        <w:t>) FCFA.</w:t>
      </w:r>
    </w:p>
    <w:p w14:paraId="133D72FC" w14:textId="77777777" w:rsidR="003E255A" w:rsidRDefault="00AD4D9D">
      <w:pPr>
        <w:spacing w:before="100" w:after="100"/>
        <w:ind w:left="1416"/>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3770F70D" w14:textId="77777777" w:rsidR="003E255A" w:rsidRDefault="00AD4D9D">
      <w:pPr>
        <w:spacing w:before="100" w:after="0" w:line="240" w:lineRule="auto"/>
        <w:ind w:left="1416"/>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Le Ministre de l’environnement </w:t>
      </w:r>
    </w:p>
    <w:p w14:paraId="03C28ED5" w14:textId="77777777" w:rsidR="003E255A" w:rsidRDefault="00AD4D9D">
      <w:pPr>
        <w:spacing w:before="100" w:after="0" w:line="240" w:lineRule="auto"/>
        <w:ind w:left="4248" w:firstLine="708"/>
        <w:jc w:val="both"/>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et</w:t>
      </w:r>
      <w:proofErr w:type="gramEnd"/>
      <w:r>
        <w:rPr>
          <w:rFonts w:ascii="Times New Roman" w:hAnsi="Times New Roman" w:cs="Times New Roman"/>
          <w:b/>
          <w:sz w:val="24"/>
          <w:szCs w:val="24"/>
        </w:rPr>
        <w:t xml:space="preserve"> des ressources</w:t>
      </w:r>
    </w:p>
    <w:p w14:paraId="59EE4470" w14:textId="77777777" w:rsidR="003E255A" w:rsidRDefault="00AD4D9D">
      <w:pPr>
        <w:pStyle w:val="Sansinterligne"/>
        <w:tabs>
          <w:tab w:val="left" w:pos="6296"/>
        </w:tabs>
        <w:spacing w:line="276" w:lineRule="auto"/>
        <w:jc w:val="both"/>
        <w:rPr>
          <w:rFonts w:ascii="Times New Roman" w:hAnsi="Times New Roman" w:cs="Times New Roman"/>
          <w:sz w:val="24"/>
          <w:szCs w:val="24"/>
        </w:rPr>
      </w:pPr>
      <w:r>
        <w:rPr>
          <w:rFonts w:ascii="Times New Roman" w:hAnsi="Times New Roman" w:cs="Times New Roman"/>
          <w:sz w:val="24"/>
          <w:szCs w:val="24"/>
        </w:rPr>
        <w:tab/>
      </w:r>
    </w:p>
    <w:p w14:paraId="24C46C55" w14:textId="77777777" w:rsidR="003E255A" w:rsidRDefault="003E255A">
      <w:pPr>
        <w:pStyle w:val="Sansinterligne"/>
        <w:tabs>
          <w:tab w:val="left" w:pos="6296"/>
        </w:tabs>
        <w:spacing w:line="276" w:lineRule="auto"/>
        <w:jc w:val="both"/>
        <w:rPr>
          <w:rFonts w:ascii="Times New Roman" w:hAnsi="Times New Roman" w:cs="Times New Roman"/>
          <w:sz w:val="24"/>
          <w:szCs w:val="24"/>
        </w:rPr>
      </w:pPr>
    </w:p>
    <w:p w14:paraId="1E7CC515" w14:textId="77777777" w:rsidR="003E255A" w:rsidRDefault="003E255A">
      <w:pPr>
        <w:pStyle w:val="Sansinterligne"/>
        <w:tabs>
          <w:tab w:val="left" w:pos="6296"/>
        </w:tabs>
        <w:spacing w:line="276" w:lineRule="auto"/>
        <w:jc w:val="both"/>
        <w:rPr>
          <w:rFonts w:ascii="Times New Roman" w:hAnsi="Times New Roman" w:cs="Times New Roman"/>
          <w:sz w:val="24"/>
          <w:szCs w:val="24"/>
        </w:rPr>
      </w:pPr>
    </w:p>
    <w:p w14:paraId="33A1860E" w14:textId="77777777" w:rsidR="003E255A" w:rsidRDefault="003E255A">
      <w:pPr>
        <w:pStyle w:val="Sansinterligne"/>
        <w:tabs>
          <w:tab w:val="left" w:pos="6296"/>
        </w:tabs>
        <w:spacing w:line="276" w:lineRule="auto"/>
        <w:jc w:val="both"/>
        <w:rPr>
          <w:rFonts w:ascii="Times New Roman" w:hAnsi="Times New Roman" w:cs="Times New Roman"/>
          <w:sz w:val="32"/>
          <w:szCs w:val="24"/>
        </w:rPr>
      </w:pPr>
    </w:p>
    <w:p w14:paraId="56A08F3E" w14:textId="77777777" w:rsidR="003E255A" w:rsidRDefault="00AD4D9D">
      <w:pPr>
        <w:pStyle w:val="Sansinterligne"/>
        <w:tabs>
          <w:tab w:val="left" w:pos="1134"/>
          <w:tab w:val="left" w:pos="2410"/>
        </w:tabs>
        <w:spacing w:line="276" w:lineRule="auto"/>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8"/>
          <w:szCs w:val="28"/>
        </w:rPr>
        <w:t xml:space="preserve">                          </w:t>
      </w:r>
      <w:r>
        <w:rPr>
          <w:rFonts w:ascii="Times New Roman" w:hAnsi="Times New Roman" w:cs="Times New Roman"/>
          <w:b/>
          <w:sz w:val="28"/>
          <w:szCs w:val="28"/>
          <w:u w:val="single"/>
        </w:rPr>
        <w:t xml:space="preserve">FOLI BAZI </w:t>
      </w:r>
      <w:proofErr w:type="spellStart"/>
      <w:r>
        <w:rPr>
          <w:rFonts w:ascii="Times New Roman" w:hAnsi="Times New Roman" w:cs="Times New Roman"/>
          <w:b/>
          <w:sz w:val="28"/>
          <w:szCs w:val="28"/>
          <w:u w:val="single"/>
        </w:rPr>
        <w:t>Katari</w:t>
      </w:r>
      <w:proofErr w:type="spellEnd"/>
    </w:p>
    <w:sectPr w:rsidR="003E255A">
      <w:footerReference w:type="default" r:id="rId11"/>
      <w:pgSz w:w="11906" w:h="16838"/>
      <w:pgMar w:top="568" w:right="991" w:bottom="568" w:left="993" w:header="708" w:footer="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hp" w:date="2023-05-20T17:59:00Z" w:initials="h">
    <w:p w14:paraId="5537E524" w14:textId="40A40779" w:rsidR="0092484E" w:rsidRDefault="0092484E">
      <w:pPr>
        <w:pStyle w:val="Commentaire"/>
      </w:pPr>
      <w:r>
        <w:rPr>
          <w:rStyle w:val="Marquedecommentaire"/>
        </w:rPr>
        <w:annotationRef/>
      </w:r>
      <w:r>
        <w:t>Cette partie ressemble à la méthodologie.</w:t>
      </w:r>
    </w:p>
  </w:comment>
  <w:comment w:id="32" w:author="hp" w:date="2023-05-20T19:04:00Z" w:initials="h">
    <w:p w14:paraId="0456703C" w14:textId="14070657" w:rsidR="00AD1467" w:rsidRDefault="00AD1467">
      <w:pPr>
        <w:pStyle w:val="Commentaire"/>
      </w:pPr>
      <w:r>
        <w:rPr>
          <w:rStyle w:val="Marquedecommentaire"/>
        </w:rPr>
        <w:annotationRef/>
      </w:r>
      <w:r>
        <w:t>Je pense qu’il faut fusionner cette partie et celle du IV</w:t>
      </w:r>
    </w:p>
  </w:comment>
  <w:comment w:id="53" w:author="hp" w:date="2023-05-20T19:31:00Z" w:initials="h">
    <w:p w14:paraId="5B1A73F6" w14:textId="7DA1DDB8" w:rsidR="007D288E" w:rsidRDefault="007D288E">
      <w:pPr>
        <w:pStyle w:val="Commentaire"/>
      </w:pPr>
      <w:r>
        <w:rPr>
          <w:rStyle w:val="Marquedecommentaire"/>
        </w:rPr>
        <w:annotationRef/>
      </w:r>
      <w:r>
        <w:t xml:space="preserve">Est-ce </w:t>
      </w:r>
      <w:r>
        <w:t>qu’on aura pas besoin de location de motos pour atteindre certains sites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37E524" w15:done="0"/>
  <w15:commentEx w15:paraId="0456703C" w15:done="0"/>
  <w15:commentEx w15:paraId="5B1A73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388F9" w16cex:dateUtc="2023-05-20T17:59:00Z"/>
  <w16cex:commentExtensible w16cex:durableId="28139824" w16cex:dateUtc="2023-05-20T19:04:00Z"/>
  <w16cex:commentExtensible w16cex:durableId="28139E94" w16cex:dateUtc="2023-05-20T19: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37E524" w16cid:durableId="281388F9"/>
  <w16cid:commentId w16cid:paraId="0456703C" w16cid:durableId="28139824"/>
  <w16cid:commentId w16cid:paraId="5B1A73F6" w16cid:durableId="28139E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6791D" w14:textId="77777777" w:rsidR="00AD4D9D" w:rsidRDefault="00AD4D9D">
      <w:pPr>
        <w:spacing w:line="240" w:lineRule="auto"/>
      </w:pPr>
      <w:r>
        <w:separator/>
      </w:r>
    </w:p>
  </w:endnote>
  <w:endnote w:type="continuationSeparator" w:id="0">
    <w:p w14:paraId="67E1437F" w14:textId="77777777" w:rsidR="00AD4D9D" w:rsidRDefault="00AD4D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7836860"/>
    </w:sdtPr>
    <w:sdtEndPr/>
    <w:sdtContent>
      <w:p w14:paraId="715A8220" w14:textId="77777777" w:rsidR="003E255A" w:rsidRDefault="00AD4D9D">
        <w:pPr>
          <w:pStyle w:val="Pieddepage"/>
          <w:jc w:val="right"/>
        </w:pPr>
        <w:r>
          <w:fldChar w:fldCharType="begin"/>
        </w:r>
        <w:r>
          <w:instrText>PAGE   \* MERGEFORMAT</w:instrText>
        </w:r>
        <w:r>
          <w:fldChar w:fldCharType="separate"/>
        </w:r>
        <w:r>
          <w:t>10</w:t>
        </w:r>
        <w:r>
          <w:fldChar w:fldCharType="end"/>
        </w:r>
      </w:p>
    </w:sdtContent>
  </w:sdt>
  <w:p w14:paraId="383F07DA" w14:textId="77777777" w:rsidR="003E255A" w:rsidRDefault="00AD4D9D">
    <w:pPr>
      <w:pBdr>
        <w:top w:val="thinThickSmallGap" w:sz="24" w:space="1" w:color="622423"/>
      </w:pBdr>
      <w:tabs>
        <w:tab w:val="right" w:pos="9072"/>
      </w:tabs>
      <w:spacing w:after="0" w:line="240" w:lineRule="auto"/>
      <w:jc w:val="center"/>
      <w:rPr>
        <w:rFonts w:ascii="Times New Roman" w:eastAsia="Times New Roman" w:hAnsi="Times New Roman" w:cs="Times New Roman"/>
        <w:b/>
        <w:i/>
        <w:sz w:val="20"/>
        <w:szCs w:val="24"/>
        <w:lang w:eastAsia="fr-FR"/>
      </w:rPr>
    </w:pPr>
    <w:r>
      <w:rPr>
        <w:rFonts w:ascii="Times New Roman" w:eastAsia="Times New Roman" w:hAnsi="Times New Roman" w:cs="Times New Roman"/>
        <w:b/>
        <w:i/>
        <w:sz w:val="20"/>
        <w:szCs w:val="24"/>
        <w:lang w:eastAsia="fr-FR"/>
      </w:rPr>
      <w:t xml:space="preserve">Direction des Ressources Forestières ; 52, QAD, Rue de la </w:t>
    </w:r>
    <w:proofErr w:type="spellStart"/>
    <w:r>
      <w:rPr>
        <w:rFonts w:ascii="Times New Roman" w:eastAsia="Times New Roman" w:hAnsi="Times New Roman" w:cs="Times New Roman"/>
        <w:b/>
        <w:i/>
        <w:sz w:val="20"/>
        <w:szCs w:val="24"/>
        <w:lang w:eastAsia="fr-FR"/>
      </w:rPr>
      <w:t>Kozah</w:t>
    </w:r>
    <w:proofErr w:type="spellEnd"/>
    <w:r>
      <w:rPr>
        <w:rFonts w:ascii="Times New Roman" w:eastAsia="Times New Roman" w:hAnsi="Times New Roman" w:cs="Times New Roman"/>
        <w:b/>
        <w:i/>
        <w:sz w:val="20"/>
        <w:szCs w:val="24"/>
        <w:lang w:eastAsia="fr-FR"/>
      </w:rPr>
      <w:t> ; 01BP 355 Lomé-Togo,</w:t>
    </w:r>
    <w:r>
      <w:rPr>
        <w:rFonts w:ascii="Times New Roman" w:hAnsi="Times New Roman" w:cs="Times New Roman"/>
        <w:b/>
        <w:i/>
        <w:sz w:val="20"/>
        <w:szCs w:val="20"/>
      </w:rPr>
      <w:t xml:space="preserve"> </w:t>
    </w:r>
    <w:r>
      <w:rPr>
        <w:rFonts w:ascii="Times New Roman" w:eastAsia="Times New Roman" w:hAnsi="Times New Roman" w:cs="Times New Roman"/>
        <w:b/>
        <w:i/>
        <w:sz w:val="20"/>
        <w:szCs w:val="24"/>
        <w:lang w:eastAsia="fr-FR"/>
      </w:rPr>
      <w:t xml:space="preserve">E-mail :  </w:t>
    </w:r>
  </w:p>
  <w:p w14:paraId="651D0458" w14:textId="77777777" w:rsidR="003E255A" w:rsidRDefault="00AD4D9D">
    <w:pPr>
      <w:tabs>
        <w:tab w:val="center" w:pos="4513"/>
        <w:tab w:val="right" w:pos="9026"/>
      </w:tabs>
      <w:spacing w:after="0" w:line="240" w:lineRule="auto"/>
      <w:rPr>
        <w:rFonts w:ascii="Times New Roman" w:hAnsi="Times New Roman" w:cs="Times New Roman"/>
      </w:rPr>
    </w:pPr>
    <w:r>
      <w:rPr>
        <w:rFonts w:ascii="Times New Roman" w:eastAsia="Times New Roman" w:hAnsi="Times New Roman" w:cs="Times New Roman"/>
        <w:b/>
        <w:i/>
        <w:sz w:val="20"/>
        <w:szCs w:val="24"/>
        <w:lang w:eastAsia="fr-FR"/>
      </w:rPr>
      <w:t xml:space="preserve">                                         </w:t>
    </w:r>
    <w:hyperlink r:id="rId1" w:history="1">
      <w:r>
        <w:rPr>
          <w:rFonts w:ascii="Times New Roman" w:eastAsia="Times New Roman" w:hAnsi="Times New Roman" w:cs="Times New Roman"/>
          <w:b/>
          <w:i/>
          <w:color w:val="0000FF"/>
          <w:sz w:val="20"/>
          <w:szCs w:val="24"/>
          <w:u w:val="single"/>
          <w:lang w:eastAsia="fr-FR"/>
        </w:rPr>
        <w:t>direfaune@yahoo.fr</w:t>
      </w:r>
    </w:hyperlink>
    <w:r>
      <w:rPr>
        <w:rFonts w:ascii="Times New Roman" w:eastAsia="Times New Roman" w:hAnsi="Times New Roman" w:cs="Times New Roman"/>
        <w:b/>
        <w:i/>
        <w:sz w:val="20"/>
        <w:szCs w:val="24"/>
        <w:lang w:eastAsia="fr-FR"/>
      </w:rPr>
      <w:t xml:space="preserve"> /</w:t>
    </w:r>
    <w:hyperlink r:id="rId2" w:history="1">
      <w:r>
        <w:rPr>
          <w:rFonts w:ascii="Times New Roman" w:eastAsia="Times New Roman" w:hAnsi="Times New Roman" w:cs="Times New Roman"/>
          <w:b/>
          <w:i/>
          <w:color w:val="0000FF"/>
          <w:sz w:val="20"/>
          <w:szCs w:val="24"/>
          <w:u w:val="single"/>
          <w:lang w:eastAsia="fr-FR"/>
        </w:rPr>
        <w:t>drf@environnement.gouv.tg</w:t>
      </w:r>
    </w:hyperlink>
    <w:r>
      <w:rPr>
        <w:rFonts w:ascii="Times New Roman" w:eastAsia="Times New Roman" w:hAnsi="Times New Roman" w:cs="Times New Roman"/>
        <w:b/>
        <w:i/>
        <w:sz w:val="20"/>
        <w:szCs w:val="24"/>
        <w:lang w:eastAsia="fr-FR"/>
      </w:rPr>
      <w:t xml:space="preserve">; </w:t>
    </w:r>
    <w:r>
      <w:rPr>
        <w:rFonts w:ascii="Times New Roman" w:hAnsi="Times New Roman" w:cs="Times New Roman"/>
        <w:b/>
        <w:i/>
        <w:sz w:val="20"/>
      </w:rPr>
      <w:t xml:space="preserve"> </w:t>
    </w:r>
    <w:r>
      <w:rPr>
        <w:rFonts w:ascii="Times New Roman" w:eastAsia="Times New Roman" w:hAnsi="Times New Roman" w:cs="Times New Roman"/>
        <w:b/>
        <w:i/>
        <w:sz w:val="20"/>
        <w:szCs w:val="24"/>
        <w:lang w:eastAsia="fr-FR"/>
      </w:rPr>
      <w:t xml:space="preserve">Tél/Fax : +228 22 21 46 </w:t>
    </w:r>
    <w:r>
      <w:rPr>
        <w:rFonts w:ascii="Times New Roman" w:eastAsia="Times New Roman" w:hAnsi="Times New Roman" w:cs="Times New Roman"/>
        <w:b/>
        <w:i/>
        <w:szCs w:val="24"/>
        <w:lang w:eastAsia="fr-FR"/>
      </w:rPr>
      <w:t>04</w:t>
    </w:r>
    <w:r>
      <w:rPr>
        <w:rFonts w:ascii="Times New Roman" w:hAnsi="Times New Roman" w:cs="Times New Roman"/>
        <w:b/>
        <w:i/>
      </w:rPr>
      <w:t xml:space="preserve">  </w:t>
    </w:r>
  </w:p>
  <w:p w14:paraId="253C8F1E" w14:textId="77777777" w:rsidR="003E255A" w:rsidRDefault="003E255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48E0A" w14:textId="77777777" w:rsidR="00AD4D9D" w:rsidRDefault="00AD4D9D">
      <w:pPr>
        <w:spacing w:after="0"/>
      </w:pPr>
      <w:r>
        <w:separator/>
      </w:r>
    </w:p>
  </w:footnote>
  <w:footnote w:type="continuationSeparator" w:id="0">
    <w:p w14:paraId="298DED06" w14:textId="77777777" w:rsidR="00AD4D9D" w:rsidRDefault="00AD4D9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C694E"/>
    <w:multiLevelType w:val="multilevel"/>
    <w:tmpl w:val="354C694E"/>
    <w:lvl w:ilvl="0">
      <w:start w:val="1"/>
      <w:numFmt w:val="bullet"/>
      <w:lvlText w:val=""/>
      <w:lvlJc w:val="left"/>
      <w:pPr>
        <w:ind w:left="2520" w:hanging="360"/>
      </w:pPr>
      <w:rPr>
        <w:rFonts w:ascii="Wingdings" w:hAnsi="Wingdings"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1" w15:restartNumberingAfterBreak="0">
    <w:nsid w:val="51336A8D"/>
    <w:multiLevelType w:val="multilevel"/>
    <w:tmpl w:val="51336A8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7D29694D"/>
    <w:multiLevelType w:val="multilevel"/>
    <w:tmpl w:val="7D29694D"/>
    <w:lvl w:ilvl="0">
      <w:start w:val="1"/>
      <w:numFmt w:val="upperRoman"/>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16"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3BF"/>
    <w:rsid w:val="000004C5"/>
    <w:rsid w:val="0000150E"/>
    <w:rsid w:val="00004527"/>
    <w:rsid w:val="000131C8"/>
    <w:rsid w:val="0001540E"/>
    <w:rsid w:val="00016BF8"/>
    <w:rsid w:val="00020DA3"/>
    <w:rsid w:val="0002253B"/>
    <w:rsid w:val="00022E14"/>
    <w:rsid w:val="00024266"/>
    <w:rsid w:val="000264BC"/>
    <w:rsid w:val="0002776C"/>
    <w:rsid w:val="00033388"/>
    <w:rsid w:val="00033C90"/>
    <w:rsid w:val="00034C7C"/>
    <w:rsid w:val="00036831"/>
    <w:rsid w:val="0004068F"/>
    <w:rsid w:val="000407C4"/>
    <w:rsid w:val="00043837"/>
    <w:rsid w:val="000438E7"/>
    <w:rsid w:val="00046BAF"/>
    <w:rsid w:val="0005370B"/>
    <w:rsid w:val="0006232A"/>
    <w:rsid w:val="00065462"/>
    <w:rsid w:val="00066B93"/>
    <w:rsid w:val="000763D3"/>
    <w:rsid w:val="000818A3"/>
    <w:rsid w:val="00083C61"/>
    <w:rsid w:val="00086644"/>
    <w:rsid w:val="000962AE"/>
    <w:rsid w:val="000A1483"/>
    <w:rsid w:val="000A411F"/>
    <w:rsid w:val="000A62B0"/>
    <w:rsid w:val="000B1BE3"/>
    <w:rsid w:val="000B4D04"/>
    <w:rsid w:val="000B5A3D"/>
    <w:rsid w:val="000B5E9B"/>
    <w:rsid w:val="000C5045"/>
    <w:rsid w:val="000D1130"/>
    <w:rsid w:val="000D19B8"/>
    <w:rsid w:val="000D2A76"/>
    <w:rsid w:val="000D2CA2"/>
    <w:rsid w:val="000D5733"/>
    <w:rsid w:val="000E0D34"/>
    <w:rsid w:val="000E1121"/>
    <w:rsid w:val="000E1DD2"/>
    <w:rsid w:val="000E2B0D"/>
    <w:rsid w:val="000E48FB"/>
    <w:rsid w:val="000E613F"/>
    <w:rsid w:val="000F3464"/>
    <w:rsid w:val="00104813"/>
    <w:rsid w:val="001062EA"/>
    <w:rsid w:val="0011100E"/>
    <w:rsid w:val="0011355E"/>
    <w:rsid w:val="00113F68"/>
    <w:rsid w:val="00117718"/>
    <w:rsid w:val="00122570"/>
    <w:rsid w:val="00123782"/>
    <w:rsid w:val="0012455E"/>
    <w:rsid w:val="0012675B"/>
    <w:rsid w:val="00127E79"/>
    <w:rsid w:val="00133389"/>
    <w:rsid w:val="00133CE5"/>
    <w:rsid w:val="00142EA5"/>
    <w:rsid w:val="00143659"/>
    <w:rsid w:val="00146150"/>
    <w:rsid w:val="00146CB2"/>
    <w:rsid w:val="00150D69"/>
    <w:rsid w:val="0015184F"/>
    <w:rsid w:val="001577A3"/>
    <w:rsid w:val="00160D57"/>
    <w:rsid w:val="00167C80"/>
    <w:rsid w:val="00170D9A"/>
    <w:rsid w:val="00171674"/>
    <w:rsid w:val="0017377D"/>
    <w:rsid w:val="00175D5A"/>
    <w:rsid w:val="001806EC"/>
    <w:rsid w:val="0018278C"/>
    <w:rsid w:val="00182EF8"/>
    <w:rsid w:val="0018353C"/>
    <w:rsid w:val="001835E4"/>
    <w:rsid w:val="00190058"/>
    <w:rsid w:val="00192A96"/>
    <w:rsid w:val="00194F44"/>
    <w:rsid w:val="0019790A"/>
    <w:rsid w:val="001A54A5"/>
    <w:rsid w:val="001A7AFD"/>
    <w:rsid w:val="001B0DCB"/>
    <w:rsid w:val="001B1673"/>
    <w:rsid w:val="001B2F15"/>
    <w:rsid w:val="001B526D"/>
    <w:rsid w:val="001C3822"/>
    <w:rsid w:val="001C48C5"/>
    <w:rsid w:val="001C5B06"/>
    <w:rsid w:val="001C60E9"/>
    <w:rsid w:val="001D05B9"/>
    <w:rsid w:val="001D2151"/>
    <w:rsid w:val="001D6C42"/>
    <w:rsid w:val="00205C83"/>
    <w:rsid w:val="00205E28"/>
    <w:rsid w:val="00206D8F"/>
    <w:rsid w:val="002109BC"/>
    <w:rsid w:val="002261F3"/>
    <w:rsid w:val="00231DC9"/>
    <w:rsid w:val="002372B1"/>
    <w:rsid w:val="002407A0"/>
    <w:rsid w:val="00241B87"/>
    <w:rsid w:val="00250FE3"/>
    <w:rsid w:val="00251316"/>
    <w:rsid w:val="002537CF"/>
    <w:rsid w:val="00257155"/>
    <w:rsid w:val="00257DBD"/>
    <w:rsid w:val="00262B20"/>
    <w:rsid w:val="00263509"/>
    <w:rsid w:val="002717E0"/>
    <w:rsid w:val="002743AE"/>
    <w:rsid w:val="00274CB0"/>
    <w:rsid w:val="0027666C"/>
    <w:rsid w:val="0027683B"/>
    <w:rsid w:val="00276940"/>
    <w:rsid w:val="00277677"/>
    <w:rsid w:val="00283098"/>
    <w:rsid w:val="002848F0"/>
    <w:rsid w:val="00295E89"/>
    <w:rsid w:val="002A6311"/>
    <w:rsid w:val="002B2D23"/>
    <w:rsid w:val="002C0329"/>
    <w:rsid w:val="002C43C4"/>
    <w:rsid w:val="002C6A53"/>
    <w:rsid w:val="002C7084"/>
    <w:rsid w:val="002D04B1"/>
    <w:rsid w:val="002D17EB"/>
    <w:rsid w:val="002D590E"/>
    <w:rsid w:val="002E032F"/>
    <w:rsid w:val="002E04EA"/>
    <w:rsid w:val="002E0808"/>
    <w:rsid w:val="002E47AB"/>
    <w:rsid w:val="002E4E7C"/>
    <w:rsid w:val="002E65A1"/>
    <w:rsid w:val="002E7BAB"/>
    <w:rsid w:val="002F15F8"/>
    <w:rsid w:val="002F3756"/>
    <w:rsid w:val="002F6E2A"/>
    <w:rsid w:val="00301E16"/>
    <w:rsid w:val="0031087E"/>
    <w:rsid w:val="00313C4C"/>
    <w:rsid w:val="003161BF"/>
    <w:rsid w:val="003175D8"/>
    <w:rsid w:val="003176AA"/>
    <w:rsid w:val="00321996"/>
    <w:rsid w:val="00322903"/>
    <w:rsid w:val="0032732E"/>
    <w:rsid w:val="00332CDC"/>
    <w:rsid w:val="00333D49"/>
    <w:rsid w:val="00337815"/>
    <w:rsid w:val="00341DB0"/>
    <w:rsid w:val="00351B3A"/>
    <w:rsid w:val="003524BC"/>
    <w:rsid w:val="003675D3"/>
    <w:rsid w:val="00372E3E"/>
    <w:rsid w:val="00381C29"/>
    <w:rsid w:val="0038348D"/>
    <w:rsid w:val="00384674"/>
    <w:rsid w:val="00391844"/>
    <w:rsid w:val="00392CEA"/>
    <w:rsid w:val="00393564"/>
    <w:rsid w:val="00396875"/>
    <w:rsid w:val="003972F4"/>
    <w:rsid w:val="003A0339"/>
    <w:rsid w:val="003A12CC"/>
    <w:rsid w:val="003A45D2"/>
    <w:rsid w:val="003A7F19"/>
    <w:rsid w:val="003B15D2"/>
    <w:rsid w:val="003B19EB"/>
    <w:rsid w:val="003B3A27"/>
    <w:rsid w:val="003B6D32"/>
    <w:rsid w:val="003B6F35"/>
    <w:rsid w:val="003B6F84"/>
    <w:rsid w:val="003B7ED5"/>
    <w:rsid w:val="003C23D8"/>
    <w:rsid w:val="003C6E23"/>
    <w:rsid w:val="003D18DA"/>
    <w:rsid w:val="003D33E9"/>
    <w:rsid w:val="003D58FF"/>
    <w:rsid w:val="003D6943"/>
    <w:rsid w:val="003E255A"/>
    <w:rsid w:val="003E5F8F"/>
    <w:rsid w:val="003E701B"/>
    <w:rsid w:val="003E73D9"/>
    <w:rsid w:val="003F00EF"/>
    <w:rsid w:val="003F252E"/>
    <w:rsid w:val="003F510A"/>
    <w:rsid w:val="004010DD"/>
    <w:rsid w:val="00401CD1"/>
    <w:rsid w:val="00402875"/>
    <w:rsid w:val="00403F5D"/>
    <w:rsid w:val="00404D79"/>
    <w:rsid w:val="00406CA6"/>
    <w:rsid w:val="00417A3C"/>
    <w:rsid w:val="00420426"/>
    <w:rsid w:val="00420B22"/>
    <w:rsid w:val="00420B58"/>
    <w:rsid w:val="00422A66"/>
    <w:rsid w:val="00432A16"/>
    <w:rsid w:val="00434030"/>
    <w:rsid w:val="004355C7"/>
    <w:rsid w:val="004406F6"/>
    <w:rsid w:val="0044331D"/>
    <w:rsid w:val="00446B43"/>
    <w:rsid w:val="00456496"/>
    <w:rsid w:val="0045762C"/>
    <w:rsid w:val="00457909"/>
    <w:rsid w:val="004641FC"/>
    <w:rsid w:val="00466D55"/>
    <w:rsid w:val="00471298"/>
    <w:rsid w:val="0047185E"/>
    <w:rsid w:val="00472BD9"/>
    <w:rsid w:val="004836D5"/>
    <w:rsid w:val="00486910"/>
    <w:rsid w:val="004A1F7D"/>
    <w:rsid w:val="004A2D7B"/>
    <w:rsid w:val="004A3771"/>
    <w:rsid w:val="004A66D7"/>
    <w:rsid w:val="004C0311"/>
    <w:rsid w:val="004C081E"/>
    <w:rsid w:val="004C4A04"/>
    <w:rsid w:val="004C4B58"/>
    <w:rsid w:val="004C5DDD"/>
    <w:rsid w:val="004C600C"/>
    <w:rsid w:val="004D7FAE"/>
    <w:rsid w:val="004E0E17"/>
    <w:rsid w:val="004E2E52"/>
    <w:rsid w:val="004E3416"/>
    <w:rsid w:val="004E362A"/>
    <w:rsid w:val="004E7B74"/>
    <w:rsid w:val="004F71F1"/>
    <w:rsid w:val="00502EE6"/>
    <w:rsid w:val="00507FE6"/>
    <w:rsid w:val="00530759"/>
    <w:rsid w:val="00531BBA"/>
    <w:rsid w:val="00531E1C"/>
    <w:rsid w:val="005328A8"/>
    <w:rsid w:val="00540307"/>
    <w:rsid w:val="0054203E"/>
    <w:rsid w:val="005628C4"/>
    <w:rsid w:val="00562ACF"/>
    <w:rsid w:val="00564F6E"/>
    <w:rsid w:val="0056766E"/>
    <w:rsid w:val="00572ADA"/>
    <w:rsid w:val="005756EB"/>
    <w:rsid w:val="00581964"/>
    <w:rsid w:val="0058610E"/>
    <w:rsid w:val="00595452"/>
    <w:rsid w:val="0059639B"/>
    <w:rsid w:val="0059792B"/>
    <w:rsid w:val="005A15BF"/>
    <w:rsid w:val="005A309D"/>
    <w:rsid w:val="005A3ABC"/>
    <w:rsid w:val="005A42A0"/>
    <w:rsid w:val="005B4FC5"/>
    <w:rsid w:val="005B56E3"/>
    <w:rsid w:val="005B6481"/>
    <w:rsid w:val="005C3A41"/>
    <w:rsid w:val="005C3FFF"/>
    <w:rsid w:val="005C57E5"/>
    <w:rsid w:val="005D0BBF"/>
    <w:rsid w:val="005D29EB"/>
    <w:rsid w:val="005D3EBD"/>
    <w:rsid w:val="005E6063"/>
    <w:rsid w:val="005E7D14"/>
    <w:rsid w:val="005F15DA"/>
    <w:rsid w:val="005F6E70"/>
    <w:rsid w:val="006001C3"/>
    <w:rsid w:val="00602789"/>
    <w:rsid w:val="006108E8"/>
    <w:rsid w:val="00611996"/>
    <w:rsid w:val="00615A11"/>
    <w:rsid w:val="006225A0"/>
    <w:rsid w:val="006259AA"/>
    <w:rsid w:val="00633EA3"/>
    <w:rsid w:val="006361EF"/>
    <w:rsid w:val="00645947"/>
    <w:rsid w:val="00647C70"/>
    <w:rsid w:val="00653142"/>
    <w:rsid w:val="00657477"/>
    <w:rsid w:val="00664132"/>
    <w:rsid w:val="0066649E"/>
    <w:rsid w:val="00671464"/>
    <w:rsid w:val="00671DFC"/>
    <w:rsid w:val="00673A93"/>
    <w:rsid w:val="006740E2"/>
    <w:rsid w:val="00674D31"/>
    <w:rsid w:val="006759D3"/>
    <w:rsid w:val="00681FC6"/>
    <w:rsid w:val="006828F4"/>
    <w:rsid w:val="0068295C"/>
    <w:rsid w:val="0068677B"/>
    <w:rsid w:val="0068748F"/>
    <w:rsid w:val="00687C59"/>
    <w:rsid w:val="006A11D1"/>
    <w:rsid w:val="006A4F9A"/>
    <w:rsid w:val="006B1F9F"/>
    <w:rsid w:val="006B2003"/>
    <w:rsid w:val="006B32F3"/>
    <w:rsid w:val="006B7823"/>
    <w:rsid w:val="006C3E99"/>
    <w:rsid w:val="006C66FA"/>
    <w:rsid w:val="006D0E56"/>
    <w:rsid w:val="006D16A9"/>
    <w:rsid w:val="006D39E2"/>
    <w:rsid w:val="006E0354"/>
    <w:rsid w:val="006E0649"/>
    <w:rsid w:val="006E4AF5"/>
    <w:rsid w:val="006E6C4B"/>
    <w:rsid w:val="006F3537"/>
    <w:rsid w:val="006F5170"/>
    <w:rsid w:val="006F5574"/>
    <w:rsid w:val="007030EF"/>
    <w:rsid w:val="00710829"/>
    <w:rsid w:val="00710EDC"/>
    <w:rsid w:val="007112DF"/>
    <w:rsid w:val="00712F8D"/>
    <w:rsid w:val="00720319"/>
    <w:rsid w:val="007204A7"/>
    <w:rsid w:val="0072058B"/>
    <w:rsid w:val="00724F0A"/>
    <w:rsid w:val="00734478"/>
    <w:rsid w:val="0074078C"/>
    <w:rsid w:val="00745173"/>
    <w:rsid w:val="007501C8"/>
    <w:rsid w:val="00755818"/>
    <w:rsid w:val="007562FA"/>
    <w:rsid w:val="007575D4"/>
    <w:rsid w:val="00760777"/>
    <w:rsid w:val="0078075D"/>
    <w:rsid w:val="007844D7"/>
    <w:rsid w:val="00784EEF"/>
    <w:rsid w:val="00786236"/>
    <w:rsid w:val="00794E14"/>
    <w:rsid w:val="007A1747"/>
    <w:rsid w:val="007A5DA4"/>
    <w:rsid w:val="007A629C"/>
    <w:rsid w:val="007B1B7C"/>
    <w:rsid w:val="007B67F8"/>
    <w:rsid w:val="007B7EFD"/>
    <w:rsid w:val="007C52B7"/>
    <w:rsid w:val="007C5ABC"/>
    <w:rsid w:val="007C6895"/>
    <w:rsid w:val="007D288E"/>
    <w:rsid w:val="007D47F9"/>
    <w:rsid w:val="007E102F"/>
    <w:rsid w:val="007E2DAF"/>
    <w:rsid w:val="007E4D26"/>
    <w:rsid w:val="007F66A6"/>
    <w:rsid w:val="007F6F46"/>
    <w:rsid w:val="008016A5"/>
    <w:rsid w:val="00802E4C"/>
    <w:rsid w:val="00803061"/>
    <w:rsid w:val="00803916"/>
    <w:rsid w:val="008065C6"/>
    <w:rsid w:val="0080774A"/>
    <w:rsid w:val="00807BF2"/>
    <w:rsid w:val="00811FAF"/>
    <w:rsid w:val="00820C13"/>
    <w:rsid w:val="00820F57"/>
    <w:rsid w:val="00830340"/>
    <w:rsid w:val="008305ED"/>
    <w:rsid w:val="00833DF7"/>
    <w:rsid w:val="0083634A"/>
    <w:rsid w:val="00836A03"/>
    <w:rsid w:val="008423BC"/>
    <w:rsid w:val="00844210"/>
    <w:rsid w:val="008516E0"/>
    <w:rsid w:val="00853A9C"/>
    <w:rsid w:val="00856CF4"/>
    <w:rsid w:val="00872F8B"/>
    <w:rsid w:val="00875239"/>
    <w:rsid w:val="00875C3B"/>
    <w:rsid w:val="008827F0"/>
    <w:rsid w:val="00885C0D"/>
    <w:rsid w:val="008909E7"/>
    <w:rsid w:val="00896607"/>
    <w:rsid w:val="008A214C"/>
    <w:rsid w:val="008A3406"/>
    <w:rsid w:val="008A3712"/>
    <w:rsid w:val="008D2D06"/>
    <w:rsid w:val="008E2EB2"/>
    <w:rsid w:val="008E3E88"/>
    <w:rsid w:val="008E4375"/>
    <w:rsid w:val="008E44BA"/>
    <w:rsid w:val="008E5D20"/>
    <w:rsid w:val="008E62A2"/>
    <w:rsid w:val="008F65E5"/>
    <w:rsid w:val="008F78CB"/>
    <w:rsid w:val="0090158D"/>
    <w:rsid w:val="0090235E"/>
    <w:rsid w:val="00902825"/>
    <w:rsid w:val="00902FBC"/>
    <w:rsid w:val="00906BEE"/>
    <w:rsid w:val="009078A4"/>
    <w:rsid w:val="009147CB"/>
    <w:rsid w:val="0092484E"/>
    <w:rsid w:val="00924BFD"/>
    <w:rsid w:val="00926594"/>
    <w:rsid w:val="00927B6C"/>
    <w:rsid w:val="00930E0E"/>
    <w:rsid w:val="00932A55"/>
    <w:rsid w:val="00940CF8"/>
    <w:rsid w:val="00942538"/>
    <w:rsid w:val="00943803"/>
    <w:rsid w:val="00947190"/>
    <w:rsid w:val="00947F70"/>
    <w:rsid w:val="00954635"/>
    <w:rsid w:val="00954A71"/>
    <w:rsid w:val="00954EA2"/>
    <w:rsid w:val="00956111"/>
    <w:rsid w:val="00960108"/>
    <w:rsid w:val="00960851"/>
    <w:rsid w:val="009633E1"/>
    <w:rsid w:val="00964A17"/>
    <w:rsid w:val="009653BF"/>
    <w:rsid w:val="00970077"/>
    <w:rsid w:val="00971C0E"/>
    <w:rsid w:val="009768F5"/>
    <w:rsid w:val="00981207"/>
    <w:rsid w:val="009843F1"/>
    <w:rsid w:val="00987656"/>
    <w:rsid w:val="00992BB5"/>
    <w:rsid w:val="00992EE8"/>
    <w:rsid w:val="009961A4"/>
    <w:rsid w:val="00996669"/>
    <w:rsid w:val="009A098B"/>
    <w:rsid w:val="009A22CE"/>
    <w:rsid w:val="009A42F1"/>
    <w:rsid w:val="009B0A8E"/>
    <w:rsid w:val="009B6F8B"/>
    <w:rsid w:val="009B75B8"/>
    <w:rsid w:val="009C2345"/>
    <w:rsid w:val="009C2A9D"/>
    <w:rsid w:val="009C2EBE"/>
    <w:rsid w:val="009C59B9"/>
    <w:rsid w:val="009D1328"/>
    <w:rsid w:val="009D7E06"/>
    <w:rsid w:val="009E0DD5"/>
    <w:rsid w:val="009E3C85"/>
    <w:rsid w:val="009E67A2"/>
    <w:rsid w:val="009E7E1B"/>
    <w:rsid w:val="009F0631"/>
    <w:rsid w:val="009F71A6"/>
    <w:rsid w:val="009F7D40"/>
    <w:rsid w:val="00A015EB"/>
    <w:rsid w:val="00A01B5A"/>
    <w:rsid w:val="00A03EB5"/>
    <w:rsid w:val="00A04797"/>
    <w:rsid w:val="00A111CA"/>
    <w:rsid w:val="00A11901"/>
    <w:rsid w:val="00A129FF"/>
    <w:rsid w:val="00A1600D"/>
    <w:rsid w:val="00A202BE"/>
    <w:rsid w:val="00A339F4"/>
    <w:rsid w:val="00A35065"/>
    <w:rsid w:val="00A43B57"/>
    <w:rsid w:val="00A4771A"/>
    <w:rsid w:val="00A50C11"/>
    <w:rsid w:val="00A56247"/>
    <w:rsid w:val="00A623F6"/>
    <w:rsid w:val="00A66D93"/>
    <w:rsid w:val="00A6753E"/>
    <w:rsid w:val="00A71748"/>
    <w:rsid w:val="00A722F6"/>
    <w:rsid w:val="00A72ABE"/>
    <w:rsid w:val="00A8457A"/>
    <w:rsid w:val="00A85EF6"/>
    <w:rsid w:val="00A93032"/>
    <w:rsid w:val="00A95140"/>
    <w:rsid w:val="00A972B9"/>
    <w:rsid w:val="00AA0FC0"/>
    <w:rsid w:val="00AA46B8"/>
    <w:rsid w:val="00AB1002"/>
    <w:rsid w:val="00AB2093"/>
    <w:rsid w:val="00AC1205"/>
    <w:rsid w:val="00AD1467"/>
    <w:rsid w:val="00AD33DD"/>
    <w:rsid w:val="00AD4D9D"/>
    <w:rsid w:val="00AD708D"/>
    <w:rsid w:val="00AD75BE"/>
    <w:rsid w:val="00AD7A8A"/>
    <w:rsid w:val="00AE4E39"/>
    <w:rsid w:val="00AE5BDE"/>
    <w:rsid w:val="00AF0816"/>
    <w:rsid w:val="00AF1FBE"/>
    <w:rsid w:val="00B10B6E"/>
    <w:rsid w:val="00B126FA"/>
    <w:rsid w:val="00B14195"/>
    <w:rsid w:val="00B14955"/>
    <w:rsid w:val="00B154AF"/>
    <w:rsid w:val="00B255DF"/>
    <w:rsid w:val="00B34D0E"/>
    <w:rsid w:val="00B45E46"/>
    <w:rsid w:val="00B465CA"/>
    <w:rsid w:val="00B47A09"/>
    <w:rsid w:val="00B53453"/>
    <w:rsid w:val="00B60C44"/>
    <w:rsid w:val="00B6278F"/>
    <w:rsid w:val="00B67D3B"/>
    <w:rsid w:val="00B75CC5"/>
    <w:rsid w:val="00B77A3E"/>
    <w:rsid w:val="00B81D6E"/>
    <w:rsid w:val="00B81F18"/>
    <w:rsid w:val="00B84379"/>
    <w:rsid w:val="00B915CE"/>
    <w:rsid w:val="00B95076"/>
    <w:rsid w:val="00B955D4"/>
    <w:rsid w:val="00BA0FDA"/>
    <w:rsid w:val="00BA2DFA"/>
    <w:rsid w:val="00BA2FB6"/>
    <w:rsid w:val="00BA4935"/>
    <w:rsid w:val="00BA5B19"/>
    <w:rsid w:val="00BA625B"/>
    <w:rsid w:val="00BB714F"/>
    <w:rsid w:val="00BC7398"/>
    <w:rsid w:val="00BC763E"/>
    <w:rsid w:val="00BE0804"/>
    <w:rsid w:val="00BE368F"/>
    <w:rsid w:val="00BF1D00"/>
    <w:rsid w:val="00BF78D3"/>
    <w:rsid w:val="00C012A8"/>
    <w:rsid w:val="00C03469"/>
    <w:rsid w:val="00C0433A"/>
    <w:rsid w:val="00C0564D"/>
    <w:rsid w:val="00C06344"/>
    <w:rsid w:val="00C10698"/>
    <w:rsid w:val="00C165F7"/>
    <w:rsid w:val="00C168AF"/>
    <w:rsid w:val="00C21AFC"/>
    <w:rsid w:val="00C241A6"/>
    <w:rsid w:val="00C247FB"/>
    <w:rsid w:val="00C26C69"/>
    <w:rsid w:val="00C277DA"/>
    <w:rsid w:val="00C42717"/>
    <w:rsid w:val="00C43E52"/>
    <w:rsid w:val="00C51646"/>
    <w:rsid w:val="00C64ED9"/>
    <w:rsid w:val="00C655F8"/>
    <w:rsid w:val="00C70DAF"/>
    <w:rsid w:val="00C71190"/>
    <w:rsid w:val="00C71C6B"/>
    <w:rsid w:val="00C720D1"/>
    <w:rsid w:val="00C74308"/>
    <w:rsid w:val="00C81604"/>
    <w:rsid w:val="00C81716"/>
    <w:rsid w:val="00C84C75"/>
    <w:rsid w:val="00C86BEF"/>
    <w:rsid w:val="00C87505"/>
    <w:rsid w:val="00C87851"/>
    <w:rsid w:val="00C94F4D"/>
    <w:rsid w:val="00C95801"/>
    <w:rsid w:val="00CA06CF"/>
    <w:rsid w:val="00CA1CC3"/>
    <w:rsid w:val="00CB6994"/>
    <w:rsid w:val="00CC0FCA"/>
    <w:rsid w:val="00CC753A"/>
    <w:rsid w:val="00CD20DD"/>
    <w:rsid w:val="00CD3CF3"/>
    <w:rsid w:val="00CE0824"/>
    <w:rsid w:val="00CE5C02"/>
    <w:rsid w:val="00CE721E"/>
    <w:rsid w:val="00CF09CC"/>
    <w:rsid w:val="00CF4B3B"/>
    <w:rsid w:val="00CF64EA"/>
    <w:rsid w:val="00D00118"/>
    <w:rsid w:val="00D014A0"/>
    <w:rsid w:val="00D02F79"/>
    <w:rsid w:val="00D07E1B"/>
    <w:rsid w:val="00D14E01"/>
    <w:rsid w:val="00D150CB"/>
    <w:rsid w:val="00D277D6"/>
    <w:rsid w:val="00D40A36"/>
    <w:rsid w:val="00D41C36"/>
    <w:rsid w:val="00D55593"/>
    <w:rsid w:val="00D557CF"/>
    <w:rsid w:val="00D63CE3"/>
    <w:rsid w:val="00D66FF5"/>
    <w:rsid w:val="00D6776C"/>
    <w:rsid w:val="00D80928"/>
    <w:rsid w:val="00D874CC"/>
    <w:rsid w:val="00D96AB2"/>
    <w:rsid w:val="00DA0D94"/>
    <w:rsid w:val="00DA4AF7"/>
    <w:rsid w:val="00DA7859"/>
    <w:rsid w:val="00DB42EB"/>
    <w:rsid w:val="00DC053F"/>
    <w:rsid w:val="00DC1256"/>
    <w:rsid w:val="00DC180F"/>
    <w:rsid w:val="00DC4419"/>
    <w:rsid w:val="00DC4423"/>
    <w:rsid w:val="00DD0238"/>
    <w:rsid w:val="00DD3504"/>
    <w:rsid w:val="00DD7FA6"/>
    <w:rsid w:val="00DE30CF"/>
    <w:rsid w:val="00DE56AB"/>
    <w:rsid w:val="00DF2C1E"/>
    <w:rsid w:val="00DF5BFD"/>
    <w:rsid w:val="00DF6C53"/>
    <w:rsid w:val="00E02347"/>
    <w:rsid w:val="00E0349C"/>
    <w:rsid w:val="00E0487D"/>
    <w:rsid w:val="00E12FA6"/>
    <w:rsid w:val="00E13C0A"/>
    <w:rsid w:val="00E16666"/>
    <w:rsid w:val="00E20B0B"/>
    <w:rsid w:val="00E2485E"/>
    <w:rsid w:val="00E24F26"/>
    <w:rsid w:val="00E435AC"/>
    <w:rsid w:val="00E464F8"/>
    <w:rsid w:val="00E51455"/>
    <w:rsid w:val="00E56A65"/>
    <w:rsid w:val="00E638C2"/>
    <w:rsid w:val="00E67171"/>
    <w:rsid w:val="00E72D58"/>
    <w:rsid w:val="00E77343"/>
    <w:rsid w:val="00E81EE1"/>
    <w:rsid w:val="00EA0D2A"/>
    <w:rsid w:val="00EA1AC8"/>
    <w:rsid w:val="00EA1F81"/>
    <w:rsid w:val="00EA3218"/>
    <w:rsid w:val="00EA3793"/>
    <w:rsid w:val="00EB302F"/>
    <w:rsid w:val="00EB4771"/>
    <w:rsid w:val="00EB4A74"/>
    <w:rsid w:val="00EB6259"/>
    <w:rsid w:val="00EC40F0"/>
    <w:rsid w:val="00EC426E"/>
    <w:rsid w:val="00EE0F4D"/>
    <w:rsid w:val="00EE6BA2"/>
    <w:rsid w:val="00EF1501"/>
    <w:rsid w:val="00EF38D9"/>
    <w:rsid w:val="00EF5116"/>
    <w:rsid w:val="00F01CDC"/>
    <w:rsid w:val="00F061FC"/>
    <w:rsid w:val="00F07CB2"/>
    <w:rsid w:val="00F11E4B"/>
    <w:rsid w:val="00F14E21"/>
    <w:rsid w:val="00F154D3"/>
    <w:rsid w:val="00F178BE"/>
    <w:rsid w:val="00F21215"/>
    <w:rsid w:val="00F23A24"/>
    <w:rsid w:val="00F31F03"/>
    <w:rsid w:val="00F32538"/>
    <w:rsid w:val="00F3352C"/>
    <w:rsid w:val="00F33552"/>
    <w:rsid w:val="00F367FF"/>
    <w:rsid w:val="00F44331"/>
    <w:rsid w:val="00F500AB"/>
    <w:rsid w:val="00F5010B"/>
    <w:rsid w:val="00F54DED"/>
    <w:rsid w:val="00F55917"/>
    <w:rsid w:val="00F570CA"/>
    <w:rsid w:val="00F57BBD"/>
    <w:rsid w:val="00F711B1"/>
    <w:rsid w:val="00F7540A"/>
    <w:rsid w:val="00F80991"/>
    <w:rsid w:val="00F8472C"/>
    <w:rsid w:val="00F8478E"/>
    <w:rsid w:val="00F853D2"/>
    <w:rsid w:val="00F87685"/>
    <w:rsid w:val="00FA05C7"/>
    <w:rsid w:val="00FA3B66"/>
    <w:rsid w:val="00FA40DE"/>
    <w:rsid w:val="00FA4921"/>
    <w:rsid w:val="00FA6E7A"/>
    <w:rsid w:val="00FB15A8"/>
    <w:rsid w:val="00FB3784"/>
    <w:rsid w:val="00FB3D95"/>
    <w:rsid w:val="00FB5EF6"/>
    <w:rsid w:val="00FC54DC"/>
    <w:rsid w:val="00FC7D4A"/>
    <w:rsid w:val="00FD051C"/>
    <w:rsid w:val="00FD1D9E"/>
    <w:rsid w:val="00FD396D"/>
    <w:rsid w:val="00FD41D9"/>
    <w:rsid w:val="00FD5B0B"/>
    <w:rsid w:val="00FD5C4B"/>
    <w:rsid w:val="00FD63D6"/>
    <w:rsid w:val="00FE1747"/>
    <w:rsid w:val="03FE5093"/>
    <w:rsid w:val="045D2E23"/>
    <w:rsid w:val="04A94149"/>
    <w:rsid w:val="0634006C"/>
    <w:rsid w:val="09481B22"/>
    <w:rsid w:val="09797B48"/>
    <w:rsid w:val="099C2169"/>
    <w:rsid w:val="0B1D463C"/>
    <w:rsid w:val="0B235CEE"/>
    <w:rsid w:val="0E190D4A"/>
    <w:rsid w:val="11193C6F"/>
    <w:rsid w:val="11593EB1"/>
    <w:rsid w:val="12F7130A"/>
    <w:rsid w:val="13141499"/>
    <w:rsid w:val="13AC5EE0"/>
    <w:rsid w:val="1EDD393D"/>
    <w:rsid w:val="24E0587F"/>
    <w:rsid w:val="26FC46AD"/>
    <w:rsid w:val="2ACB58D0"/>
    <w:rsid w:val="3E151AF6"/>
    <w:rsid w:val="4321747D"/>
    <w:rsid w:val="43310461"/>
    <w:rsid w:val="43D84FFE"/>
    <w:rsid w:val="47C552DF"/>
    <w:rsid w:val="4E202526"/>
    <w:rsid w:val="4F7C6766"/>
    <w:rsid w:val="53106457"/>
    <w:rsid w:val="54C20982"/>
    <w:rsid w:val="55960F05"/>
    <w:rsid w:val="58A94B7A"/>
    <w:rsid w:val="5A7940ED"/>
    <w:rsid w:val="5DD21B0F"/>
    <w:rsid w:val="60883FF3"/>
    <w:rsid w:val="67CB7D72"/>
    <w:rsid w:val="6F5358D1"/>
    <w:rsid w:val="718C4BD3"/>
    <w:rsid w:val="724E538D"/>
    <w:rsid w:val="741C367A"/>
    <w:rsid w:val="77BD1C81"/>
    <w:rsid w:val="7B314B0C"/>
    <w:rsid w:val="7CB50FA6"/>
    <w:rsid w:val="7E53005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7A3EE"/>
  <w15:docId w15:val="{EAB407B6-7722-439A-9B8F-2C97D699B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Calibri"/>
      <w:sz w:val="22"/>
      <w:szCs w:val="22"/>
      <w:lang w:eastAsia="en-US"/>
    </w:rPr>
  </w:style>
  <w:style w:type="paragraph" w:styleId="Titre1">
    <w:name w:val="heading 1"/>
    <w:basedOn w:val="Normal"/>
    <w:next w:val="Normal"/>
    <w:link w:val="Titre1Car1"/>
    <w:qFormat/>
    <w:pPr>
      <w:keepNext/>
      <w:spacing w:after="0" w:line="240" w:lineRule="auto"/>
      <w:jc w:val="center"/>
      <w:outlineLvl w:val="0"/>
    </w:pPr>
    <w:rPr>
      <w:rFonts w:ascii="Times New Roman" w:eastAsia="Times New Roman" w:hAnsi="Times New Roman" w:cs="Times New Roman"/>
      <w:b/>
      <w:bCs/>
      <w:sz w:val="28"/>
      <w:szCs w:val="28"/>
      <w:u w:val="single"/>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qFormat/>
    <w:rPr>
      <w:color w:val="0000FF" w:themeColor="hyperlink"/>
      <w:u w:val="single"/>
    </w:rPr>
  </w:style>
  <w:style w:type="paragraph" w:styleId="Commentaire">
    <w:name w:val="annotation text"/>
    <w:basedOn w:val="Normal"/>
    <w:link w:val="CommentaireCar"/>
    <w:uiPriority w:val="99"/>
    <w:semiHidden/>
    <w:unhideWhenUsed/>
    <w:qFormat/>
  </w:style>
  <w:style w:type="paragraph" w:styleId="Textedebulles">
    <w:name w:val="Balloon Text"/>
    <w:basedOn w:val="Normal"/>
    <w:link w:val="TextedebullesCar"/>
    <w:uiPriority w:val="99"/>
    <w:semiHidden/>
    <w:unhideWhenUsed/>
    <w:qFormat/>
    <w:pPr>
      <w:spacing w:after="0" w:line="240" w:lineRule="auto"/>
    </w:pPr>
    <w:rPr>
      <w:rFonts w:ascii="Tahoma" w:hAnsi="Tahoma" w:cs="Tahoma"/>
      <w:sz w:val="16"/>
      <w:szCs w:val="16"/>
    </w:rPr>
  </w:style>
  <w:style w:type="paragraph" w:styleId="Pieddepage">
    <w:name w:val="footer"/>
    <w:basedOn w:val="Normal"/>
    <w:link w:val="PieddepageCar"/>
    <w:uiPriority w:val="99"/>
    <w:unhideWhenUsed/>
    <w:qFormat/>
    <w:pPr>
      <w:tabs>
        <w:tab w:val="center" w:pos="4536"/>
        <w:tab w:val="right" w:pos="9072"/>
      </w:tabs>
      <w:spacing w:after="0" w:line="240" w:lineRule="auto"/>
    </w:pPr>
  </w:style>
  <w:style w:type="paragraph" w:styleId="En-tte">
    <w:name w:val="header"/>
    <w:basedOn w:val="Normal"/>
    <w:link w:val="En-tteCar"/>
    <w:uiPriority w:val="99"/>
    <w:unhideWhenUsed/>
    <w:qFormat/>
    <w:pPr>
      <w:tabs>
        <w:tab w:val="center" w:pos="4536"/>
        <w:tab w:val="right" w:pos="9072"/>
      </w:tabs>
      <w:spacing w:after="0" w:line="240" w:lineRule="auto"/>
    </w:pPr>
  </w:style>
  <w:style w:type="character" w:customStyle="1" w:styleId="Titre1Car">
    <w:name w:val="Titre 1 Car"/>
    <w:basedOn w:val="Policepardfaut"/>
    <w:uiPriority w:val="9"/>
    <w:qFormat/>
    <w:rPr>
      <w:rFonts w:asciiTheme="majorHAnsi" w:eastAsiaTheme="majorEastAsia" w:hAnsiTheme="majorHAnsi" w:cstheme="majorBidi"/>
      <w:b/>
      <w:bCs/>
      <w:color w:val="365F91" w:themeColor="accent1" w:themeShade="BF"/>
      <w:sz w:val="28"/>
      <w:szCs w:val="28"/>
    </w:rPr>
  </w:style>
  <w:style w:type="character" w:customStyle="1" w:styleId="Titre1Car1">
    <w:name w:val="Titre 1 Car1"/>
    <w:basedOn w:val="Policepardfaut"/>
    <w:link w:val="Titre1"/>
    <w:qFormat/>
    <w:locked/>
    <w:rPr>
      <w:rFonts w:ascii="Times New Roman" w:eastAsia="Times New Roman" w:hAnsi="Times New Roman" w:cs="Times New Roman"/>
      <w:b/>
      <w:bCs/>
      <w:sz w:val="28"/>
      <w:szCs w:val="28"/>
      <w:u w:val="single"/>
      <w:lang w:eastAsia="fr-FR"/>
    </w:rPr>
  </w:style>
  <w:style w:type="paragraph" w:styleId="Sansinterligne">
    <w:name w:val="No Spacing"/>
    <w:link w:val="SansinterligneCar"/>
    <w:uiPriority w:val="1"/>
    <w:qFormat/>
    <w:rPr>
      <w:rFonts w:ascii="Calibri" w:eastAsia="Calibri" w:hAnsi="Calibri" w:cs="Calibri"/>
      <w:sz w:val="22"/>
      <w:szCs w:val="22"/>
      <w:lang w:eastAsia="en-US"/>
    </w:rPr>
  </w:style>
  <w:style w:type="character" w:customStyle="1" w:styleId="TextedebullesCar">
    <w:name w:val="Texte de bulles Car"/>
    <w:basedOn w:val="Policepardfaut"/>
    <w:link w:val="Textedebulles"/>
    <w:uiPriority w:val="99"/>
    <w:semiHidden/>
    <w:qFormat/>
    <w:rPr>
      <w:rFonts w:ascii="Tahoma" w:eastAsia="Calibri" w:hAnsi="Tahoma" w:cs="Tahoma"/>
      <w:sz w:val="16"/>
      <w:szCs w:val="16"/>
    </w:rPr>
  </w:style>
  <w:style w:type="paragraph" w:styleId="Paragraphedeliste">
    <w:name w:val="List Paragraph"/>
    <w:basedOn w:val="Normal"/>
    <w:link w:val="ParagraphedelisteCar"/>
    <w:uiPriority w:val="34"/>
    <w:qFormat/>
    <w:pPr>
      <w:ind w:left="720"/>
      <w:contextualSpacing/>
    </w:pPr>
  </w:style>
  <w:style w:type="character" w:customStyle="1" w:styleId="ParagraphedelisteCar">
    <w:name w:val="Paragraphe de liste Car"/>
    <w:link w:val="Paragraphedeliste"/>
    <w:uiPriority w:val="34"/>
    <w:qFormat/>
    <w:locked/>
    <w:rPr>
      <w:rFonts w:ascii="Calibri" w:eastAsia="Calibri" w:hAnsi="Calibri" w:cs="Calibri"/>
    </w:rPr>
  </w:style>
  <w:style w:type="table" w:styleId="Grilledutableau">
    <w:name w:val="Table Grid"/>
    <w:basedOn w:val="Tableau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tteCar">
    <w:name w:val="En-tête Car"/>
    <w:basedOn w:val="Policepardfaut"/>
    <w:link w:val="En-tte"/>
    <w:uiPriority w:val="99"/>
    <w:qFormat/>
    <w:rPr>
      <w:rFonts w:ascii="Calibri" w:eastAsia="Calibri" w:hAnsi="Calibri" w:cs="Calibri"/>
    </w:rPr>
  </w:style>
  <w:style w:type="character" w:customStyle="1" w:styleId="PieddepageCar">
    <w:name w:val="Pied de page Car"/>
    <w:basedOn w:val="Policepardfaut"/>
    <w:link w:val="Pieddepage"/>
    <w:uiPriority w:val="99"/>
    <w:qFormat/>
    <w:rPr>
      <w:rFonts w:ascii="Calibri" w:eastAsia="Calibri" w:hAnsi="Calibri" w:cs="Calibri"/>
    </w:rPr>
  </w:style>
  <w:style w:type="character" w:customStyle="1" w:styleId="SansinterligneCar">
    <w:name w:val="Sans interligne Car"/>
    <w:basedOn w:val="Policepardfaut"/>
    <w:link w:val="Sansinterligne"/>
    <w:uiPriority w:val="1"/>
    <w:qFormat/>
    <w:rPr>
      <w:rFonts w:ascii="Calibri" w:eastAsia="Calibri" w:hAnsi="Calibri" w:cs="Calibri"/>
    </w:rPr>
  </w:style>
  <w:style w:type="paragraph" w:styleId="Rvision">
    <w:name w:val="Revision"/>
    <w:hidden/>
    <w:uiPriority w:val="99"/>
    <w:semiHidden/>
    <w:rsid w:val="00171674"/>
    <w:rPr>
      <w:rFonts w:ascii="Calibri" w:eastAsia="Calibri" w:hAnsi="Calibri" w:cs="Calibri"/>
      <w:sz w:val="22"/>
      <w:szCs w:val="22"/>
      <w:lang w:eastAsia="en-US"/>
    </w:rPr>
  </w:style>
  <w:style w:type="character" w:styleId="Marquedecommentaire">
    <w:name w:val="annotation reference"/>
    <w:basedOn w:val="Policepardfaut"/>
    <w:uiPriority w:val="99"/>
    <w:semiHidden/>
    <w:unhideWhenUsed/>
    <w:rsid w:val="0092484E"/>
    <w:rPr>
      <w:sz w:val="16"/>
      <w:szCs w:val="16"/>
    </w:rPr>
  </w:style>
  <w:style w:type="paragraph" w:styleId="Objetducommentaire">
    <w:name w:val="annotation subject"/>
    <w:basedOn w:val="Commentaire"/>
    <w:next w:val="Commentaire"/>
    <w:link w:val="ObjetducommentaireCar"/>
    <w:uiPriority w:val="99"/>
    <w:semiHidden/>
    <w:unhideWhenUsed/>
    <w:rsid w:val="0092484E"/>
    <w:pPr>
      <w:spacing w:line="240" w:lineRule="auto"/>
    </w:pPr>
    <w:rPr>
      <w:b/>
      <w:bCs/>
      <w:sz w:val="20"/>
      <w:szCs w:val="20"/>
    </w:rPr>
  </w:style>
  <w:style w:type="character" w:customStyle="1" w:styleId="CommentaireCar">
    <w:name w:val="Commentaire Car"/>
    <w:basedOn w:val="Policepardfaut"/>
    <w:link w:val="Commentaire"/>
    <w:uiPriority w:val="99"/>
    <w:semiHidden/>
    <w:rsid w:val="0092484E"/>
    <w:rPr>
      <w:rFonts w:ascii="Calibri" w:eastAsia="Calibri" w:hAnsi="Calibri" w:cs="Calibri"/>
      <w:sz w:val="22"/>
      <w:szCs w:val="22"/>
      <w:lang w:eastAsia="en-US"/>
    </w:rPr>
  </w:style>
  <w:style w:type="character" w:customStyle="1" w:styleId="ObjetducommentaireCar">
    <w:name w:val="Objet du commentaire Car"/>
    <w:basedOn w:val="CommentaireCar"/>
    <w:link w:val="Objetducommentaire"/>
    <w:uiPriority w:val="99"/>
    <w:semiHidden/>
    <w:rsid w:val="0092484E"/>
    <w:rPr>
      <w:rFonts w:ascii="Calibri" w:eastAsia="Calibri" w:hAnsi="Calibri" w:cs="Calibri"/>
      <w:b/>
      <w:bCs/>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drf@environnement.gouv.tg" TargetMode="External"/><Relationship Id="rId1" Type="http://schemas.openxmlformats.org/officeDocument/2006/relationships/hyperlink" Target="mailto:direfaune@yahoo.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5C85D-61F9-4847-80B3-1E774C4E3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2314</Words>
  <Characters>12728</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hp600</dc:creator>
  <cp:lastModifiedBy>hp</cp:lastModifiedBy>
  <cp:revision>2</cp:revision>
  <cp:lastPrinted>2022-06-20T19:20:00Z</cp:lastPrinted>
  <dcterms:created xsi:type="dcterms:W3CDTF">2023-09-18T12:16:00Z</dcterms:created>
  <dcterms:modified xsi:type="dcterms:W3CDTF">2023-09-18T12:16:00Z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FD095F53C1B2457BB862F2D161A7C28C</vt:lpwstr>
  </property>
</Properties>
</file>